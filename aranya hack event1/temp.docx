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378" w:rsidRPr="00635E21" w:rsidRDefault="00441378" w:rsidP="00441378">
      <w:pPr>
        <w:rPr>
          <w:highlight w:val="yellow"/>
        </w:rPr>
      </w:pPr>
      <w:r w:rsidRPr="00635E21">
        <w:rPr>
          <w:highlight w:val="yellow"/>
        </w:rPr>
        <w:t>One important benefit a hub brings to the home network is</w:t>
      </w:r>
    </w:p>
    <w:p w:rsidR="00441378" w:rsidRPr="00635E21" w:rsidRDefault="00441378" w:rsidP="00441378">
      <w:pPr>
        <w:rPr>
          <w:highlight w:val="yellow"/>
        </w:rPr>
      </w:pPr>
      <w:proofErr w:type="gramStart"/>
      <w:r w:rsidRPr="00635E21">
        <w:rPr>
          <w:highlight w:val="yellow"/>
        </w:rPr>
        <w:t>protection</w:t>
      </w:r>
      <w:proofErr w:type="gramEnd"/>
      <w:r w:rsidRPr="00635E21">
        <w:rPr>
          <w:highlight w:val="yellow"/>
        </w:rPr>
        <w:t xml:space="preserve"> against viruses and added security while on the Internet</w:t>
      </w:r>
    </w:p>
    <w:p w:rsidR="00441378" w:rsidRPr="00635E21" w:rsidRDefault="00441378" w:rsidP="00441378">
      <w:pPr>
        <w:rPr>
          <w:highlight w:val="yellow"/>
        </w:rPr>
      </w:pPr>
      <w:proofErr w:type="gramStart"/>
      <w:r w:rsidRPr="00635E21">
        <w:rPr>
          <w:highlight w:val="yellow"/>
        </w:rPr>
        <w:t>shared</w:t>
      </w:r>
      <w:proofErr w:type="gramEnd"/>
      <w:r w:rsidRPr="00635E21">
        <w:rPr>
          <w:highlight w:val="yellow"/>
        </w:rPr>
        <w:t xml:space="preserve"> (network-attached) storage</w:t>
      </w:r>
    </w:p>
    <w:p w:rsidR="00441378" w:rsidRPr="00635E21" w:rsidRDefault="00441378" w:rsidP="00441378">
      <w:pPr>
        <w:rPr>
          <w:highlight w:val="yellow"/>
        </w:rPr>
      </w:pPr>
      <w:r w:rsidRPr="00635E21">
        <w:rPr>
          <w:highlight w:val="yellow"/>
        </w:rPr>
        <w:tab/>
      </w:r>
      <w:proofErr w:type="gramStart"/>
      <w:r w:rsidRPr="00635E21">
        <w:rPr>
          <w:highlight w:val="yellow"/>
        </w:rPr>
        <w:t>ability</w:t>
      </w:r>
      <w:proofErr w:type="gramEnd"/>
      <w:r w:rsidRPr="00635E21">
        <w:rPr>
          <w:highlight w:val="yellow"/>
        </w:rPr>
        <w:t xml:space="preserve"> to share files among two, three, or more computers</w:t>
      </w:r>
    </w:p>
    <w:p w:rsidR="00441378" w:rsidRDefault="00441378" w:rsidP="00441378">
      <w:proofErr w:type="gramStart"/>
      <w:r w:rsidRPr="00635E21">
        <w:rPr>
          <w:highlight w:val="yellow"/>
        </w:rPr>
        <w:t>none</w:t>
      </w:r>
      <w:proofErr w:type="gramEnd"/>
      <w:r w:rsidRPr="00635E21">
        <w:rPr>
          <w:highlight w:val="yellow"/>
        </w:rPr>
        <w:t xml:space="preserve"> of the above</w:t>
      </w:r>
    </w:p>
    <w:p w:rsidR="00441378" w:rsidRDefault="00441378" w:rsidP="00441378"/>
    <w:p w:rsidR="00441378" w:rsidRDefault="00441378" w:rsidP="00441378"/>
    <w:p w:rsidR="00441378" w:rsidRDefault="00441378" w:rsidP="00441378"/>
    <w:p w:rsidR="00441378" w:rsidRDefault="00441378" w:rsidP="00441378">
      <w:r>
        <w:t>Hubs are manufactured with varying numbers of available ports. What are the most common port configurations available in hubs today?</w:t>
      </w:r>
    </w:p>
    <w:p w:rsidR="00441378" w:rsidRDefault="00441378" w:rsidP="00441378">
      <w:r>
        <w:t>2-, 4-, 6-, or 8-port</w:t>
      </w:r>
    </w:p>
    <w:p w:rsidR="00441378" w:rsidRDefault="00441378" w:rsidP="00441378">
      <w:r>
        <w:t>3-, 5-, 7-, or 9-port</w:t>
      </w:r>
    </w:p>
    <w:p w:rsidR="00441378" w:rsidRDefault="00441378" w:rsidP="00441378">
      <w:r>
        <w:tab/>
        <w:t>4-, 5-, 8-, or 16-port</w:t>
      </w:r>
    </w:p>
    <w:p w:rsidR="00441378" w:rsidRDefault="00441378" w:rsidP="00441378">
      <w:r>
        <w:t>5-, 10-, 15-, or 20-port</w:t>
      </w:r>
    </w:p>
    <w:p w:rsidR="00441378" w:rsidRDefault="00441378" w:rsidP="00441378"/>
    <w:p w:rsidR="00441378" w:rsidRDefault="00441378" w:rsidP="00441378"/>
    <w:p w:rsidR="00441378" w:rsidRDefault="00441378" w:rsidP="00441378">
      <w:r>
        <w:t>For hubs and switches, the term chaining refers to</w:t>
      </w:r>
    </w:p>
    <w:p w:rsidR="00441378" w:rsidRDefault="00441378" w:rsidP="00441378">
      <w:r>
        <w:tab/>
        <w:t xml:space="preserve"> </w:t>
      </w:r>
      <w:proofErr w:type="gramStart"/>
      <w:r>
        <w:t>the</w:t>
      </w:r>
      <w:proofErr w:type="gramEnd"/>
      <w:r>
        <w:t xml:space="preserve"> ability to connect hubs/switches to other hubs/switches to increase the overall size of the network</w:t>
      </w:r>
    </w:p>
    <w:p w:rsidR="00441378" w:rsidRDefault="00441378" w:rsidP="00441378">
      <w:r>
        <w:t xml:space="preserve"> </w:t>
      </w:r>
      <w:proofErr w:type="gramStart"/>
      <w:r>
        <w:t>the</w:t>
      </w:r>
      <w:proofErr w:type="gramEnd"/>
      <w:r>
        <w:t xml:space="preserve"> act of securing a hub or switch with cable </w:t>
      </w:r>
      <w:proofErr w:type="spellStart"/>
      <w:r>
        <w:t>tiedowns</w:t>
      </w:r>
      <w:proofErr w:type="spellEnd"/>
      <w:r>
        <w:t xml:space="preserve"> so that it cannot be stolen</w:t>
      </w:r>
    </w:p>
    <w:p w:rsidR="00441378" w:rsidRDefault="00441378" w:rsidP="00441378">
      <w:r>
        <w:t xml:space="preserve"> </w:t>
      </w:r>
      <w:proofErr w:type="gramStart"/>
      <w:r>
        <w:t>connecting</w:t>
      </w:r>
      <w:proofErr w:type="gramEnd"/>
      <w:r>
        <w:t xml:space="preserve"> more than one computer to the same hub or switch</w:t>
      </w:r>
    </w:p>
    <w:p w:rsidR="00441378" w:rsidRDefault="00441378" w:rsidP="00441378">
      <w:r>
        <w:t xml:space="preserve"> </w:t>
      </w:r>
      <w:proofErr w:type="gramStart"/>
      <w:r>
        <w:t>none</w:t>
      </w:r>
      <w:proofErr w:type="gramEnd"/>
      <w:r>
        <w:t xml:space="preserve"> of the above</w:t>
      </w:r>
    </w:p>
    <w:p w:rsidR="00441378" w:rsidRDefault="00441378" w:rsidP="00441378"/>
    <w:p w:rsidR="00441378" w:rsidRPr="00635E21" w:rsidRDefault="00441378" w:rsidP="00441378">
      <w:pPr>
        <w:rPr>
          <w:highlight w:val="yellow"/>
        </w:rPr>
      </w:pPr>
      <w:r w:rsidRPr="00635E21">
        <w:rPr>
          <w:highlight w:val="yellow"/>
        </w:rPr>
        <w:t>1. An application used to prepare email that is private and digitally signed. ____</w:t>
      </w:r>
      <w:proofErr w:type="gramStart"/>
      <w:r w:rsidRPr="00635E21">
        <w:rPr>
          <w:highlight w:val="yellow"/>
        </w:rPr>
        <w:t>_  PGP</w:t>
      </w:r>
      <w:proofErr w:type="gramEnd"/>
      <w:r w:rsidRPr="00635E21">
        <w:rPr>
          <w:highlight w:val="yellow"/>
        </w:rPr>
        <w:t xml:space="preserve"> or GPG ___________</w:t>
      </w:r>
    </w:p>
    <w:p w:rsidR="00441378" w:rsidRPr="00635E21" w:rsidRDefault="00441378" w:rsidP="00441378">
      <w:pPr>
        <w:rPr>
          <w:highlight w:val="yellow"/>
        </w:rPr>
      </w:pPr>
    </w:p>
    <w:p w:rsidR="00441378" w:rsidRPr="00635E21" w:rsidRDefault="00441378" w:rsidP="00441378">
      <w:pPr>
        <w:rPr>
          <w:highlight w:val="yellow"/>
        </w:rPr>
      </w:pPr>
      <w:r w:rsidRPr="00635E21">
        <w:rPr>
          <w:highlight w:val="yellow"/>
        </w:rPr>
        <w:t>2. A way (protocol) to download normal email or send and receive Web pages so that the content is hidden.</w:t>
      </w:r>
    </w:p>
    <w:p w:rsidR="00441378" w:rsidRPr="00635E21" w:rsidRDefault="00441378" w:rsidP="00441378">
      <w:pPr>
        <w:rPr>
          <w:highlight w:val="yellow"/>
        </w:rPr>
      </w:pPr>
      <w:r w:rsidRPr="00635E21">
        <w:rPr>
          <w:highlight w:val="yellow"/>
        </w:rPr>
        <w:t xml:space="preserve">                         TLS or SSL</w:t>
      </w:r>
    </w:p>
    <w:p w:rsidR="00441378" w:rsidRPr="00635E21" w:rsidRDefault="00441378" w:rsidP="00441378">
      <w:pPr>
        <w:rPr>
          <w:highlight w:val="yellow"/>
        </w:rPr>
      </w:pPr>
    </w:p>
    <w:p w:rsidR="00441378" w:rsidRPr="00635E21" w:rsidRDefault="00441378" w:rsidP="00441378">
      <w:pPr>
        <w:rPr>
          <w:highlight w:val="yellow"/>
        </w:rPr>
      </w:pPr>
    </w:p>
    <w:p w:rsidR="00441378" w:rsidRPr="00635E21" w:rsidRDefault="00441378" w:rsidP="00441378">
      <w:pPr>
        <w:rPr>
          <w:highlight w:val="yellow"/>
        </w:rPr>
      </w:pPr>
      <w:r w:rsidRPr="00635E21">
        <w:rPr>
          <w:highlight w:val="yellow"/>
        </w:rPr>
        <w:t>Question 2 – Network Utility Applications</w:t>
      </w:r>
    </w:p>
    <w:p w:rsidR="00441378" w:rsidRPr="00635E21" w:rsidRDefault="00441378" w:rsidP="00441378">
      <w:pPr>
        <w:rPr>
          <w:highlight w:val="yellow"/>
        </w:rPr>
      </w:pPr>
    </w:p>
    <w:p w:rsidR="00441378" w:rsidRPr="00635E21" w:rsidRDefault="00441378" w:rsidP="00441378">
      <w:pPr>
        <w:rPr>
          <w:highlight w:val="yellow"/>
        </w:rPr>
      </w:pPr>
      <w:r w:rsidRPr="00635E21">
        <w:rPr>
          <w:highlight w:val="yellow"/>
        </w:rPr>
        <w:t>Name a network application can be used to do the following:</w:t>
      </w:r>
    </w:p>
    <w:p w:rsidR="00441378" w:rsidRPr="00635E21" w:rsidRDefault="00441378" w:rsidP="00441378">
      <w:pPr>
        <w:rPr>
          <w:highlight w:val="yellow"/>
        </w:rPr>
      </w:pPr>
    </w:p>
    <w:p w:rsidR="00441378" w:rsidRPr="00635E21" w:rsidRDefault="00441378" w:rsidP="00441378">
      <w:pPr>
        <w:rPr>
          <w:highlight w:val="yellow"/>
        </w:rPr>
      </w:pPr>
      <w:r w:rsidRPr="00635E21">
        <w:rPr>
          <w:highlight w:val="yellow"/>
        </w:rPr>
        <w:t>a. Find the DNS name, if any, for a dotted decimal IP address: __________</w:t>
      </w:r>
      <w:proofErr w:type="spellStart"/>
      <w:r w:rsidRPr="00635E21">
        <w:rPr>
          <w:highlight w:val="yellow"/>
        </w:rPr>
        <w:t>nslookup</w:t>
      </w:r>
      <w:proofErr w:type="spellEnd"/>
      <w:r w:rsidRPr="00635E21">
        <w:rPr>
          <w:highlight w:val="yellow"/>
        </w:rPr>
        <w:t>, host, or dig________________</w:t>
      </w:r>
    </w:p>
    <w:p w:rsidR="00441378" w:rsidRPr="00635E21" w:rsidRDefault="00441378" w:rsidP="00441378">
      <w:pPr>
        <w:rPr>
          <w:highlight w:val="yellow"/>
        </w:rPr>
      </w:pPr>
    </w:p>
    <w:p w:rsidR="00441378" w:rsidRPr="00635E21" w:rsidRDefault="00441378" w:rsidP="00441378">
      <w:pPr>
        <w:rPr>
          <w:highlight w:val="yellow"/>
        </w:rPr>
      </w:pPr>
      <w:r w:rsidRPr="00635E21">
        <w:rPr>
          <w:highlight w:val="yellow"/>
        </w:rPr>
        <w:t>b. Find the email address of the network administrator from an IP address</w:t>
      </w:r>
      <w:proofErr w:type="gramStart"/>
      <w:r w:rsidRPr="00635E21">
        <w:rPr>
          <w:highlight w:val="yellow"/>
        </w:rPr>
        <w:t>:_</w:t>
      </w:r>
      <w:proofErr w:type="gramEnd"/>
      <w:r w:rsidRPr="00635E21">
        <w:rPr>
          <w:highlight w:val="yellow"/>
        </w:rPr>
        <w:t xml:space="preserve">___ </w:t>
      </w:r>
      <w:proofErr w:type="spellStart"/>
      <w:r w:rsidRPr="00635E21">
        <w:rPr>
          <w:highlight w:val="yellow"/>
        </w:rPr>
        <w:t>whois</w:t>
      </w:r>
      <w:proofErr w:type="spellEnd"/>
      <w:r w:rsidRPr="00635E21">
        <w:rPr>
          <w:highlight w:val="yellow"/>
        </w:rPr>
        <w:t xml:space="preserve"> ________</w:t>
      </w:r>
    </w:p>
    <w:p w:rsidR="00441378" w:rsidRPr="00635E21" w:rsidRDefault="00441378" w:rsidP="00441378">
      <w:pPr>
        <w:rPr>
          <w:highlight w:val="yellow"/>
        </w:rPr>
      </w:pPr>
    </w:p>
    <w:p w:rsidR="00441378" w:rsidRPr="00635E21" w:rsidRDefault="00441378" w:rsidP="00441378">
      <w:pPr>
        <w:rPr>
          <w:highlight w:val="yellow"/>
        </w:rPr>
      </w:pPr>
      <w:r w:rsidRPr="00635E21">
        <w:rPr>
          <w:highlight w:val="yellow"/>
        </w:rPr>
        <w:t xml:space="preserve">c. Sniff packets (see the header information and data contents): ____ethereal or </w:t>
      </w:r>
      <w:proofErr w:type="spellStart"/>
      <w:r w:rsidRPr="00635E21">
        <w:rPr>
          <w:highlight w:val="yellow"/>
        </w:rPr>
        <w:t>wireshark</w:t>
      </w:r>
      <w:proofErr w:type="spellEnd"/>
      <w:r w:rsidRPr="00635E21">
        <w:rPr>
          <w:highlight w:val="yellow"/>
        </w:rPr>
        <w:t xml:space="preserve"> _____________</w:t>
      </w:r>
    </w:p>
    <w:p w:rsidR="00441378" w:rsidRPr="00635E21" w:rsidRDefault="00441378" w:rsidP="00441378">
      <w:pPr>
        <w:rPr>
          <w:highlight w:val="yellow"/>
        </w:rPr>
      </w:pPr>
    </w:p>
    <w:p w:rsidR="00441378" w:rsidRPr="00635E21" w:rsidRDefault="00441378" w:rsidP="00441378">
      <w:pPr>
        <w:rPr>
          <w:highlight w:val="yellow"/>
        </w:rPr>
      </w:pPr>
      <w:r w:rsidRPr="00635E21">
        <w:rPr>
          <w:highlight w:val="yellow"/>
        </w:rPr>
        <w:t>d. Trace the path of packets from your computer to an IP address</w:t>
      </w:r>
      <w:proofErr w:type="gramStart"/>
      <w:r w:rsidRPr="00635E21">
        <w:rPr>
          <w:highlight w:val="yellow"/>
        </w:rPr>
        <w:t>:_</w:t>
      </w:r>
      <w:proofErr w:type="gramEnd"/>
      <w:r w:rsidRPr="00635E21">
        <w:rPr>
          <w:highlight w:val="yellow"/>
        </w:rPr>
        <w:t xml:space="preserve">____ </w:t>
      </w:r>
      <w:proofErr w:type="spellStart"/>
      <w:r w:rsidRPr="00635E21">
        <w:rPr>
          <w:highlight w:val="yellow"/>
        </w:rPr>
        <w:t>traceroute</w:t>
      </w:r>
      <w:proofErr w:type="spellEnd"/>
      <w:r w:rsidRPr="00635E21">
        <w:rPr>
          <w:highlight w:val="yellow"/>
        </w:rPr>
        <w:t xml:space="preserve"> (</w:t>
      </w:r>
      <w:proofErr w:type="spellStart"/>
      <w:r w:rsidRPr="00635E21">
        <w:rPr>
          <w:highlight w:val="yellow"/>
        </w:rPr>
        <w:t>msdos</w:t>
      </w:r>
      <w:proofErr w:type="spellEnd"/>
      <w:r w:rsidRPr="00635E21">
        <w:rPr>
          <w:highlight w:val="yellow"/>
        </w:rPr>
        <w:t xml:space="preserve">: </w:t>
      </w:r>
      <w:proofErr w:type="spellStart"/>
      <w:r w:rsidRPr="00635E21">
        <w:rPr>
          <w:highlight w:val="yellow"/>
        </w:rPr>
        <w:t>tracert</w:t>
      </w:r>
      <w:proofErr w:type="spellEnd"/>
      <w:r w:rsidRPr="00635E21">
        <w:rPr>
          <w:highlight w:val="yellow"/>
        </w:rPr>
        <w:t>)______________</w:t>
      </w:r>
    </w:p>
    <w:p w:rsidR="00441378" w:rsidRPr="00635E21" w:rsidRDefault="00441378" w:rsidP="00441378">
      <w:pPr>
        <w:rPr>
          <w:highlight w:val="yellow"/>
        </w:rPr>
      </w:pPr>
    </w:p>
    <w:p w:rsidR="00441378" w:rsidRPr="00635E21" w:rsidRDefault="00441378" w:rsidP="00441378">
      <w:pPr>
        <w:rPr>
          <w:highlight w:val="yellow"/>
        </w:rPr>
      </w:pPr>
      <w:r w:rsidRPr="00635E21">
        <w:rPr>
          <w:highlight w:val="yellow"/>
        </w:rPr>
        <w:t xml:space="preserve">e. Scan a network to determine IP addresses in use and TCP/UDP ports that are open: _____ </w:t>
      </w:r>
      <w:proofErr w:type="spellStart"/>
      <w:r w:rsidRPr="00635E21">
        <w:rPr>
          <w:highlight w:val="yellow"/>
        </w:rPr>
        <w:t>nmap</w:t>
      </w:r>
      <w:proofErr w:type="spellEnd"/>
      <w:r w:rsidRPr="00635E21">
        <w:rPr>
          <w:highlight w:val="yellow"/>
        </w:rPr>
        <w:t xml:space="preserve"> _______</w:t>
      </w:r>
    </w:p>
    <w:p w:rsidR="00441378" w:rsidRPr="00635E21" w:rsidRDefault="00441378" w:rsidP="00441378">
      <w:pPr>
        <w:rPr>
          <w:highlight w:val="yellow"/>
        </w:rPr>
      </w:pPr>
    </w:p>
    <w:p w:rsidR="00441378" w:rsidRPr="00635E21" w:rsidRDefault="00441378" w:rsidP="00441378">
      <w:pPr>
        <w:rPr>
          <w:highlight w:val="yellow"/>
        </w:rPr>
      </w:pPr>
    </w:p>
    <w:p w:rsidR="00441378" w:rsidRPr="00635E21" w:rsidRDefault="00441378" w:rsidP="00441378">
      <w:pPr>
        <w:rPr>
          <w:highlight w:val="yellow"/>
        </w:rPr>
      </w:pPr>
    </w:p>
    <w:p w:rsidR="00441378" w:rsidRPr="00635E21" w:rsidRDefault="00441378" w:rsidP="00441378">
      <w:pPr>
        <w:rPr>
          <w:highlight w:val="yellow"/>
        </w:rPr>
      </w:pPr>
    </w:p>
    <w:p w:rsidR="00441378" w:rsidRPr="00635E21" w:rsidRDefault="00441378" w:rsidP="00441378">
      <w:pPr>
        <w:rPr>
          <w:highlight w:val="yellow"/>
        </w:rPr>
      </w:pPr>
      <w:r w:rsidRPr="00635E21">
        <w:rPr>
          <w:highlight w:val="yellow"/>
        </w:rPr>
        <w:t>Question 3 – Email and Web Security</w:t>
      </w:r>
    </w:p>
    <w:p w:rsidR="00441378" w:rsidRPr="00635E21" w:rsidRDefault="00441378" w:rsidP="00441378">
      <w:pPr>
        <w:rPr>
          <w:highlight w:val="yellow"/>
        </w:rPr>
      </w:pPr>
    </w:p>
    <w:p w:rsidR="00441378" w:rsidRPr="00635E21" w:rsidRDefault="00441378" w:rsidP="00441378">
      <w:pPr>
        <w:rPr>
          <w:highlight w:val="yellow"/>
        </w:rPr>
      </w:pPr>
      <w:proofErr w:type="gramStart"/>
      <w:r w:rsidRPr="00635E21">
        <w:rPr>
          <w:highlight w:val="yellow"/>
        </w:rPr>
        <w:t>a.  What</w:t>
      </w:r>
      <w:proofErr w:type="gramEnd"/>
      <w:r w:rsidRPr="00635E21">
        <w:rPr>
          <w:highlight w:val="yellow"/>
        </w:rPr>
        <w:t xml:space="preserve"> do you need to know before you can send a PGP secure email message to Alice? ___Alice's Public Key ____</w:t>
      </w:r>
    </w:p>
    <w:p w:rsidR="00441378" w:rsidRPr="00635E21" w:rsidRDefault="00441378" w:rsidP="00441378">
      <w:pPr>
        <w:rPr>
          <w:highlight w:val="yellow"/>
        </w:rPr>
      </w:pPr>
    </w:p>
    <w:p w:rsidR="00441378" w:rsidRPr="00635E21" w:rsidRDefault="00441378" w:rsidP="00441378">
      <w:pPr>
        <w:rPr>
          <w:highlight w:val="yellow"/>
        </w:rPr>
      </w:pPr>
    </w:p>
    <w:p w:rsidR="00441378" w:rsidRPr="00635E21" w:rsidRDefault="00441378" w:rsidP="00441378">
      <w:pPr>
        <w:rPr>
          <w:highlight w:val="yellow"/>
        </w:rPr>
      </w:pPr>
      <w:proofErr w:type="gramStart"/>
      <w:r w:rsidRPr="00635E21">
        <w:rPr>
          <w:highlight w:val="yellow"/>
        </w:rPr>
        <w:t>b.  What</w:t>
      </w:r>
      <w:proofErr w:type="gramEnd"/>
      <w:r w:rsidRPr="00635E21">
        <w:rPr>
          <w:highlight w:val="yellow"/>
        </w:rPr>
        <w:t xml:space="preserve"> does Alice need to check the digital signature on a PGP email message? __Sender's Public Key _________</w:t>
      </w:r>
    </w:p>
    <w:p w:rsidR="00441378" w:rsidRPr="00635E21" w:rsidRDefault="00441378" w:rsidP="00441378">
      <w:pPr>
        <w:rPr>
          <w:highlight w:val="yellow"/>
        </w:rPr>
      </w:pPr>
    </w:p>
    <w:p w:rsidR="00441378" w:rsidRPr="00635E21" w:rsidRDefault="00441378" w:rsidP="00441378">
      <w:pPr>
        <w:rPr>
          <w:highlight w:val="yellow"/>
        </w:rPr>
      </w:pPr>
    </w:p>
    <w:p w:rsidR="00441378" w:rsidRPr="00635E21" w:rsidRDefault="00441378" w:rsidP="00441378">
      <w:pPr>
        <w:rPr>
          <w:highlight w:val="yellow"/>
        </w:rPr>
      </w:pPr>
    </w:p>
    <w:p w:rsidR="00441378" w:rsidRPr="00635E21" w:rsidRDefault="00441378" w:rsidP="00441378">
      <w:pPr>
        <w:rPr>
          <w:highlight w:val="yellow"/>
        </w:rPr>
      </w:pPr>
    </w:p>
    <w:p w:rsidR="00441378" w:rsidRPr="00635E21" w:rsidRDefault="00441378" w:rsidP="00441378">
      <w:pPr>
        <w:rPr>
          <w:highlight w:val="yellow"/>
        </w:rPr>
      </w:pPr>
      <w:r w:rsidRPr="00635E21">
        <w:rPr>
          <w:highlight w:val="yellow"/>
        </w:rPr>
        <w:t>Question 4 – Intruders    One or two-word answers (adjective and noun) only.  "?-?" indicates the answer is a hyphenated adjective used in front of "IDS".</w:t>
      </w:r>
    </w:p>
    <w:p w:rsidR="00441378" w:rsidRPr="00635E21" w:rsidRDefault="00441378" w:rsidP="00441378">
      <w:pPr>
        <w:rPr>
          <w:highlight w:val="yellow"/>
        </w:rPr>
      </w:pPr>
    </w:p>
    <w:p w:rsidR="00441378" w:rsidRPr="00635E21" w:rsidRDefault="00441378" w:rsidP="00441378">
      <w:pPr>
        <w:rPr>
          <w:highlight w:val="yellow"/>
        </w:rPr>
      </w:pPr>
      <w:r w:rsidRPr="00635E21">
        <w:rPr>
          <w:highlight w:val="yellow"/>
        </w:rPr>
        <w:t xml:space="preserve">1.  System that detects unwanted open ports across a network.  </w:t>
      </w:r>
      <w:r w:rsidRPr="00635E21">
        <w:rPr>
          <w:highlight w:val="yellow"/>
        </w:rPr>
        <w:tab/>
      </w:r>
      <w:proofErr w:type="spellStart"/>
      <w:proofErr w:type="gramStart"/>
      <w:r w:rsidRPr="00635E21">
        <w:rPr>
          <w:highlight w:val="yellow"/>
        </w:rPr>
        <w:t>nmap</w:t>
      </w:r>
      <w:proofErr w:type="spellEnd"/>
      <w:proofErr w:type="gramEnd"/>
      <w:r w:rsidRPr="00635E21">
        <w:rPr>
          <w:highlight w:val="yellow"/>
        </w:rPr>
        <w:t xml:space="preserve">, </w:t>
      </w:r>
      <w:proofErr w:type="spellStart"/>
      <w:r w:rsidRPr="00635E21">
        <w:rPr>
          <w:highlight w:val="yellow"/>
        </w:rPr>
        <w:t>nesus</w:t>
      </w:r>
      <w:proofErr w:type="spellEnd"/>
      <w:r w:rsidRPr="00635E21">
        <w:rPr>
          <w:highlight w:val="yellow"/>
        </w:rPr>
        <w:t>, …</w:t>
      </w:r>
    </w:p>
    <w:p w:rsidR="00441378" w:rsidRPr="00635E21" w:rsidRDefault="00441378" w:rsidP="00441378">
      <w:pPr>
        <w:rPr>
          <w:highlight w:val="yellow"/>
        </w:rPr>
      </w:pPr>
    </w:p>
    <w:p w:rsidR="00441378" w:rsidRPr="00635E21" w:rsidRDefault="00441378" w:rsidP="00441378">
      <w:pPr>
        <w:rPr>
          <w:highlight w:val="yellow"/>
        </w:rPr>
      </w:pPr>
      <w:r w:rsidRPr="00635E21">
        <w:rPr>
          <w:highlight w:val="yellow"/>
        </w:rPr>
        <w:t>2.  Malicious code that hides in an otherwise innocent application.</w:t>
      </w:r>
      <w:r w:rsidRPr="00635E21">
        <w:rPr>
          <w:highlight w:val="yellow"/>
        </w:rPr>
        <w:tab/>
      </w:r>
      <w:r w:rsidRPr="00635E21">
        <w:rPr>
          <w:highlight w:val="yellow"/>
        </w:rPr>
        <w:tab/>
        <w:t>Trojan Horse______________</w:t>
      </w:r>
    </w:p>
    <w:p w:rsidR="00441378" w:rsidRPr="00635E21" w:rsidRDefault="00441378" w:rsidP="00441378">
      <w:pPr>
        <w:rPr>
          <w:highlight w:val="yellow"/>
        </w:rPr>
      </w:pPr>
    </w:p>
    <w:p w:rsidR="00441378" w:rsidRPr="00635E21" w:rsidRDefault="00441378" w:rsidP="00441378">
      <w:pPr>
        <w:rPr>
          <w:highlight w:val="yellow"/>
        </w:rPr>
      </w:pPr>
    </w:p>
    <w:p w:rsidR="00441378" w:rsidRPr="00635E21" w:rsidRDefault="00441378" w:rsidP="00441378">
      <w:pPr>
        <w:rPr>
          <w:highlight w:val="yellow"/>
        </w:rPr>
      </w:pPr>
    </w:p>
    <w:p w:rsidR="00441378" w:rsidRPr="00635E21" w:rsidRDefault="00441378" w:rsidP="00441378">
      <w:pPr>
        <w:rPr>
          <w:highlight w:val="yellow"/>
        </w:rPr>
      </w:pPr>
      <w:r w:rsidRPr="00635E21">
        <w:rPr>
          <w:highlight w:val="yellow"/>
        </w:rPr>
        <w:t>Question 5 - Base Rate Fallacy</w:t>
      </w:r>
    </w:p>
    <w:p w:rsidR="00441378" w:rsidRPr="00635E21" w:rsidRDefault="00441378" w:rsidP="00441378">
      <w:pPr>
        <w:rPr>
          <w:highlight w:val="yellow"/>
        </w:rPr>
      </w:pPr>
    </w:p>
    <w:p w:rsidR="00441378" w:rsidRPr="00635E21" w:rsidRDefault="00441378" w:rsidP="00441378">
      <w:pPr>
        <w:rPr>
          <w:highlight w:val="yellow"/>
        </w:rPr>
      </w:pPr>
      <w:r w:rsidRPr="00635E21">
        <w:rPr>
          <w:highlight w:val="yellow"/>
        </w:rPr>
        <w:t xml:space="preserve">Consider an Intrusion Detection System with a False Positive Rate </w:t>
      </w:r>
      <w:proofErr w:type="gramStart"/>
      <w:r w:rsidRPr="00635E21">
        <w:rPr>
          <w:highlight w:val="yellow"/>
        </w:rPr>
        <w:t>of  0.00001</w:t>
      </w:r>
      <w:proofErr w:type="gramEnd"/>
      <w:r w:rsidRPr="00635E21">
        <w:rPr>
          <w:highlight w:val="yellow"/>
        </w:rPr>
        <w:t xml:space="preserve"> and a False Negative Rate of 0.1</w:t>
      </w:r>
    </w:p>
    <w:p w:rsidR="00441378" w:rsidRPr="00635E21" w:rsidRDefault="00441378" w:rsidP="00441378">
      <w:pPr>
        <w:rPr>
          <w:highlight w:val="yellow"/>
        </w:rPr>
      </w:pPr>
    </w:p>
    <w:p w:rsidR="00441378" w:rsidRPr="00635E21" w:rsidRDefault="00441378" w:rsidP="00441378">
      <w:pPr>
        <w:rPr>
          <w:highlight w:val="yellow"/>
        </w:rPr>
      </w:pPr>
      <w:proofErr w:type="gramStart"/>
      <w:r w:rsidRPr="00635E21">
        <w:rPr>
          <w:highlight w:val="yellow"/>
        </w:rPr>
        <w:t>a.  If</w:t>
      </w:r>
      <w:proofErr w:type="gramEnd"/>
      <w:r w:rsidRPr="00635E21">
        <w:rPr>
          <w:highlight w:val="yellow"/>
        </w:rPr>
        <w:t xml:space="preserve"> there are 1,000,000,000 legitimate transactions (connections) a day, how many false alarms will occur? ___________</w:t>
      </w:r>
    </w:p>
    <w:p w:rsidR="00441378" w:rsidRPr="00635E21" w:rsidRDefault="00441378" w:rsidP="00441378">
      <w:pPr>
        <w:rPr>
          <w:highlight w:val="yellow"/>
        </w:rPr>
      </w:pPr>
      <w:r w:rsidRPr="00635E21">
        <w:rPr>
          <w:highlight w:val="yellow"/>
        </w:rPr>
        <w:t xml:space="preserve">                          1,000,000,000 x 0.00001 = 10,000</w:t>
      </w:r>
    </w:p>
    <w:p w:rsidR="00441378" w:rsidRPr="00635E21" w:rsidRDefault="00441378" w:rsidP="00441378">
      <w:pPr>
        <w:rPr>
          <w:highlight w:val="yellow"/>
        </w:rPr>
      </w:pPr>
      <w:proofErr w:type="gramStart"/>
      <w:r w:rsidRPr="00635E21">
        <w:rPr>
          <w:highlight w:val="yellow"/>
        </w:rPr>
        <w:t>b.  If</w:t>
      </w:r>
      <w:proofErr w:type="gramEnd"/>
      <w:r w:rsidRPr="00635E21">
        <w:rPr>
          <w:highlight w:val="yellow"/>
        </w:rPr>
        <w:t xml:space="preserve"> there are 100 hacking attempts (connections) per day, how many true alarms will be given?  ________________</w:t>
      </w:r>
    </w:p>
    <w:p w:rsidR="00441378" w:rsidRPr="00635E21" w:rsidRDefault="00441378" w:rsidP="00441378">
      <w:pPr>
        <w:rPr>
          <w:highlight w:val="yellow"/>
        </w:rPr>
      </w:pPr>
      <w:r w:rsidRPr="00635E21">
        <w:rPr>
          <w:highlight w:val="yellow"/>
        </w:rPr>
        <w:t xml:space="preserve">                            100 x </w:t>
      </w:r>
      <w:proofErr w:type="gramStart"/>
      <w:r w:rsidRPr="00635E21">
        <w:rPr>
          <w:highlight w:val="yellow"/>
        </w:rPr>
        <w:t>( 1</w:t>
      </w:r>
      <w:proofErr w:type="gramEnd"/>
      <w:r w:rsidRPr="00635E21">
        <w:rPr>
          <w:highlight w:val="yellow"/>
        </w:rPr>
        <w:t xml:space="preserve"> - 0.1) = 90</w:t>
      </w:r>
    </w:p>
    <w:p w:rsidR="00441378" w:rsidRDefault="00441378" w:rsidP="00441378">
      <w:proofErr w:type="gramStart"/>
      <w:r w:rsidRPr="00635E21">
        <w:rPr>
          <w:highlight w:val="yellow"/>
        </w:rPr>
        <w:t>c.  How</w:t>
      </w:r>
      <w:proofErr w:type="gramEnd"/>
      <w:r w:rsidRPr="00635E21">
        <w:rPr>
          <w:highlight w:val="yellow"/>
        </w:rPr>
        <w:t xml:space="preserve"> many hacking attempts will go unnoticed?   ________ 10 ____________________</w:t>
      </w:r>
    </w:p>
    <w:p w:rsidR="00441378" w:rsidRDefault="00441378" w:rsidP="00441378"/>
    <w:p w:rsidR="00441378" w:rsidRDefault="00441378" w:rsidP="00441378"/>
    <w:p w:rsidR="00441378" w:rsidRDefault="00441378" w:rsidP="00441378"/>
    <w:p w:rsidR="00441378" w:rsidRDefault="00441378" w:rsidP="00441378"/>
    <w:p w:rsidR="00441378" w:rsidRDefault="00441378" w:rsidP="00441378"/>
    <w:p w:rsidR="00441378" w:rsidRDefault="00441378" w:rsidP="00441378"/>
    <w:p w:rsidR="00441378" w:rsidRPr="00635E21" w:rsidRDefault="00441378" w:rsidP="00441378">
      <w:pPr>
        <w:rPr>
          <w:highlight w:val="yellow"/>
        </w:rPr>
      </w:pPr>
      <w:r w:rsidRPr="00635E21">
        <w:rPr>
          <w:highlight w:val="yellow"/>
        </w:rPr>
        <w:t>Question 3 – Simple Network Management Protocol</w:t>
      </w:r>
    </w:p>
    <w:p w:rsidR="00441378" w:rsidRPr="00635E21" w:rsidRDefault="00441378" w:rsidP="00441378">
      <w:pPr>
        <w:rPr>
          <w:highlight w:val="yellow"/>
        </w:rPr>
      </w:pPr>
      <w:r w:rsidRPr="00635E21">
        <w:rPr>
          <w:highlight w:val="yellow"/>
        </w:rPr>
        <w:t>a. What is the purpose of SNMP (10 words or less)?</w:t>
      </w:r>
    </w:p>
    <w:p w:rsidR="00441378" w:rsidRPr="00635E21" w:rsidRDefault="00441378" w:rsidP="00441378">
      <w:pPr>
        <w:rPr>
          <w:highlight w:val="yellow"/>
        </w:rPr>
      </w:pPr>
      <w:proofErr w:type="gramStart"/>
      <w:r w:rsidRPr="00635E21">
        <w:rPr>
          <w:highlight w:val="yellow"/>
        </w:rPr>
        <w:t>Provides a protocol for remote management of network equipment.</w:t>
      </w:r>
      <w:proofErr w:type="gramEnd"/>
    </w:p>
    <w:p w:rsidR="00441378" w:rsidRPr="00635E21" w:rsidRDefault="00441378" w:rsidP="00441378">
      <w:pPr>
        <w:rPr>
          <w:highlight w:val="yellow"/>
        </w:rPr>
      </w:pPr>
    </w:p>
    <w:p w:rsidR="00441378" w:rsidRPr="00635E21" w:rsidRDefault="00441378" w:rsidP="00441378">
      <w:pPr>
        <w:rPr>
          <w:highlight w:val="yellow"/>
        </w:rPr>
      </w:pPr>
    </w:p>
    <w:p w:rsidR="00441378" w:rsidRPr="00635E21" w:rsidRDefault="00441378" w:rsidP="00441378">
      <w:pPr>
        <w:rPr>
          <w:highlight w:val="yellow"/>
        </w:rPr>
      </w:pPr>
    </w:p>
    <w:p w:rsidR="00441378" w:rsidRPr="00635E21" w:rsidRDefault="00441378" w:rsidP="00441378">
      <w:pPr>
        <w:rPr>
          <w:highlight w:val="yellow"/>
        </w:rPr>
      </w:pPr>
    </w:p>
    <w:p w:rsidR="00441378" w:rsidRPr="00635E21" w:rsidRDefault="00441378" w:rsidP="00441378">
      <w:pPr>
        <w:rPr>
          <w:highlight w:val="yellow"/>
        </w:rPr>
      </w:pPr>
    </w:p>
    <w:p w:rsidR="00441378" w:rsidRPr="00635E21" w:rsidRDefault="00441378" w:rsidP="00441378">
      <w:pPr>
        <w:rPr>
          <w:highlight w:val="yellow"/>
        </w:rPr>
      </w:pPr>
      <w:r w:rsidRPr="00635E21">
        <w:rPr>
          <w:highlight w:val="yellow"/>
        </w:rPr>
        <w:t xml:space="preserve"> List three ways (just names) to protect a network at the network level (that do not require host-based software).</w:t>
      </w:r>
    </w:p>
    <w:p w:rsidR="00441378" w:rsidRPr="00635E21" w:rsidRDefault="00441378" w:rsidP="00441378">
      <w:pPr>
        <w:rPr>
          <w:highlight w:val="yellow"/>
        </w:rPr>
      </w:pPr>
      <w:r w:rsidRPr="00635E21">
        <w:rPr>
          <w:highlight w:val="yellow"/>
        </w:rPr>
        <w:lastRenderedPageBreak/>
        <w:t>Firewall, IDS, ACL and/or NAT on Route</w:t>
      </w:r>
    </w:p>
    <w:p w:rsidR="00441378" w:rsidRPr="00635E21" w:rsidRDefault="00441378" w:rsidP="00441378">
      <w:pPr>
        <w:rPr>
          <w:highlight w:val="yellow"/>
        </w:rPr>
      </w:pPr>
    </w:p>
    <w:p w:rsidR="00441378" w:rsidRPr="00635E21" w:rsidRDefault="00441378" w:rsidP="00441378">
      <w:pPr>
        <w:rPr>
          <w:highlight w:val="yellow"/>
        </w:rPr>
      </w:pPr>
    </w:p>
    <w:p w:rsidR="00441378" w:rsidRPr="00635E21" w:rsidRDefault="00441378" w:rsidP="00441378">
      <w:pPr>
        <w:rPr>
          <w:highlight w:val="yellow"/>
        </w:rPr>
      </w:pPr>
    </w:p>
    <w:p w:rsidR="00441378" w:rsidRPr="00635E21" w:rsidRDefault="00441378" w:rsidP="00441378">
      <w:pPr>
        <w:rPr>
          <w:highlight w:val="yellow"/>
        </w:rPr>
      </w:pPr>
    </w:p>
    <w:p w:rsidR="00441378" w:rsidRPr="00635E21" w:rsidRDefault="00441378" w:rsidP="00441378">
      <w:pPr>
        <w:rPr>
          <w:highlight w:val="yellow"/>
        </w:rPr>
      </w:pPr>
      <w:r w:rsidRPr="00635E21">
        <w:rPr>
          <w:highlight w:val="yellow"/>
        </w:rPr>
        <w:t>D:   What is the Capacity (bits/sec) if the Baud Rate is 2400 per second and each symbol has 8 states (levels)?</w:t>
      </w:r>
    </w:p>
    <w:p w:rsidR="00441378" w:rsidRPr="00635E21" w:rsidRDefault="00441378" w:rsidP="00441378">
      <w:pPr>
        <w:rPr>
          <w:highlight w:val="yellow"/>
        </w:rPr>
      </w:pPr>
      <w:r w:rsidRPr="00635E21">
        <w:rPr>
          <w:highlight w:val="yellow"/>
        </w:rPr>
        <w:t xml:space="preserve">7200       C = 24000 Baud/s * </w:t>
      </w:r>
      <w:proofErr w:type="gramStart"/>
      <w:r w:rsidRPr="00635E21">
        <w:rPr>
          <w:highlight w:val="yellow"/>
        </w:rPr>
        <w:t>log2(</w:t>
      </w:r>
      <w:proofErr w:type="gramEnd"/>
      <w:r w:rsidRPr="00635E21">
        <w:rPr>
          <w:highlight w:val="yellow"/>
        </w:rPr>
        <w:t xml:space="preserve"> 8 levels) = 2400 Baud/s * 3 bits/Baud = 7200 bits/s</w:t>
      </w:r>
    </w:p>
    <w:p w:rsidR="00441378" w:rsidRPr="00635E21" w:rsidRDefault="00441378" w:rsidP="00441378">
      <w:pPr>
        <w:rPr>
          <w:highlight w:val="yellow"/>
        </w:rPr>
      </w:pPr>
    </w:p>
    <w:p w:rsidR="00441378" w:rsidRPr="00635E21" w:rsidRDefault="00441378" w:rsidP="00441378">
      <w:pPr>
        <w:rPr>
          <w:highlight w:val="yellow"/>
        </w:rPr>
      </w:pPr>
    </w:p>
    <w:p w:rsidR="00441378" w:rsidRPr="00635E21" w:rsidRDefault="00441378" w:rsidP="00441378">
      <w:pPr>
        <w:rPr>
          <w:highlight w:val="yellow"/>
        </w:rPr>
      </w:pPr>
    </w:p>
    <w:p w:rsidR="00441378" w:rsidRPr="00635E21" w:rsidRDefault="00441378" w:rsidP="00441378">
      <w:pPr>
        <w:rPr>
          <w:highlight w:val="yellow"/>
        </w:rPr>
      </w:pPr>
    </w:p>
    <w:p w:rsidR="00441378" w:rsidRPr="00635E21" w:rsidRDefault="00441378" w:rsidP="00441378">
      <w:pPr>
        <w:rPr>
          <w:highlight w:val="yellow"/>
        </w:rPr>
      </w:pPr>
    </w:p>
    <w:p w:rsidR="00441378" w:rsidRPr="00635E21" w:rsidRDefault="00441378" w:rsidP="00441378">
      <w:pPr>
        <w:rPr>
          <w:highlight w:val="yellow"/>
        </w:rPr>
      </w:pPr>
      <w:r w:rsidRPr="00635E21">
        <w:rPr>
          <w:highlight w:val="yellow"/>
        </w:rPr>
        <w:t xml:space="preserve">1. [4 points]: </w:t>
      </w:r>
      <w:proofErr w:type="gramStart"/>
      <w:r w:rsidRPr="00635E21">
        <w:rPr>
          <w:highlight w:val="yellow"/>
        </w:rPr>
        <w:t>Which of the following is true about Address Resolution Protocol (ARP) and learning</w:t>
      </w:r>
      <w:proofErr w:type="gramEnd"/>
    </w:p>
    <w:p w:rsidR="00441378" w:rsidRPr="00635E21" w:rsidRDefault="00441378" w:rsidP="00441378">
      <w:pPr>
        <w:rPr>
          <w:highlight w:val="yellow"/>
        </w:rPr>
      </w:pPr>
      <w:proofErr w:type="gramStart"/>
      <w:r w:rsidRPr="00635E21">
        <w:rPr>
          <w:highlight w:val="yellow"/>
        </w:rPr>
        <w:t>bridges</w:t>
      </w:r>
      <w:proofErr w:type="gramEnd"/>
      <w:r w:rsidRPr="00635E21">
        <w:rPr>
          <w:highlight w:val="yellow"/>
        </w:rPr>
        <w:t>?</w:t>
      </w:r>
    </w:p>
    <w:p w:rsidR="00441378" w:rsidRPr="00635E21" w:rsidRDefault="00441378" w:rsidP="00441378">
      <w:pPr>
        <w:rPr>
          <w:highlight w:val="yellow"/>
        </w:rPr>
      </w:pPr>
      <w:r w:rsidRPr="00635E21">
        <w:rPr>
          <w:highlight w:val="yellow"/>
        </w:rPr>
        <w:t>(Circle ALL that apply)</w:t>
      </w:r>
    </w:p>
    <w:p w:rsidR="00441378" w:rsidRPr="00635E21" w:rsidRDefault="00441378" w:rsidP="00441378">
      <w:pPr>
        <w:rPr>
          <w:highlight w:val="yellow"/>
        </w:rPr>
      </w:pPr>
      <w:r w:rsidRPr="00635E21">
        <w:rPr>
          <w:highlight w:val="yellow"/>
        </w:rPr>
        <w:t>A. A learning bridge maintains state that maps IP addresses to hardware (MAC) addresses.</w:t>
      </w:r>
    </w:p>
    <w:p w:rsidR="00441378" w:rsidRPr="00635E21" w:rsidRDefault="00441378" w:rsidP="00441378">
      <w:pPr>
        <w:rPr>
          <w:highlight w:val="yellow"/>
        </w:rPr>
      </w:pPr>
      <w:r w:rsidRPr="00635E21">
        <w:rPr>
          <w:highlight w:val="yellow"/>
        </w:rPr>
        <w:t>B. A learning bridge maintains state that maps IP addresses to MAC addresses.</w:t>
      </w:r>
    </w:p>
    <w:p w:rsidR="00441378" w:rsidRPr="00635E21" w:rsidRDefault="00441378" w:rsidP="00441378">
      <w:pPr>
        <w:rPr>
          <w:highlight w:val="yellow"/>
        </w:rPr>
      </w:pPr>
      <w:r w:rsidRPr="00635E21">
        <w:rPr>
          <w:highlight w:val="yellow"/>
        </w:rPr>
        <w:t>C. A host’s ARP table maintains state that maps IP addresses to hardware (MAC) addresses.</w:t>
      </w:r>
    </w:p>
    <w:p w:rsidR="00441378" w:rsidRPr="00635E21" w:rsidRDefault="00441378" w:rsidP="00441378">
      <w:pPr>
        <w:rPr>
          <w:highlight w:val="yellow"/>
        </w:rPr>
      </w:pPr>
      <w:r w:rsidRPr="00635E21">
        <w:rPr>
          <w:highlight w:val="yellow"/>
        </w:rPr>
        <w:t>D. A host’s ARP table maintains state that maps hardware addresses to IP addresses.</w:t>
      </w:r>
    </w:p>
    <w:p w:rsidR="00441378" w:rsidRPr="00635E21" w:rsidRDefault="00441378" w:rsidP="00441378">
      <w:pPr>
        <w:rPr>
          <w:highlight w:val="yellow"/>
        </w:rPr>
      </w:pPr>
      <w:r w:rsidRPr="00635E21">
        <w:rPr>
          <w:highlight w:val="yellow"/>
        </w:rPr>
        <w:t xml:space="preserve">Answer 1 </w:t>
      </w:r>
      <w:proofErr w:type="gramStart"/>
      <w:r w:rsidRPr="00635E21">
        <w:rPr>
          <w:highlight w:val="yellow"/>
        </w:rPr>
        <w:t>The</w:t>
      </w:r>
      <w:proofErr w:type="gramEnd"/>
      <w:r w:rsidRPr="00635E21">
        <w:rPr>
          <w:highlight w:val="yellow"/>
        </w:rPr>
        <w:t xml:space="preserve"> answer is: (A), (C)</w:t>
      </w:r>
    </w:p>
    <w:p w:rsidR="00441378" w:rsidRPr="00635E21" w:rsidRDefault="00441378" w:rsidP="00441378">
      <w:pPr>
        <w:rPr>
          <w:highlight w:val="yellow"/>
        </w:rPr>
      </w:pPr>
    </w:p>
    <w:p w:rsidR="00441378" w:rsidRPr="00635E21" w:rsidRDefault="00441378" w:rsidP="00441378">
      <w:pPr>
        <w:rPr>
          <w:highlight w:val="yellow"/>
        </w:rPr>
      </w:pPr>
    </w:p>
    <w:p w:rsidR="00441378" w:rsidRPr="00635E21" w:rsidRDefault="00441378" w:rsidP="00441378">
      <w:pPr>
        <w:rPr>
          <w:highlight w:val="yellow"/>
        </w:rPr>
      </w:pPr>
    </w:p>
    <w:p w:rsidR="00441378" w:rsidRPr="00635E21" w:rsidRDefault="00441378" w:rsidP="00441378">
      <w:pPr>
        <w:rPr>
          <w:highlight w:val="yellow"/>
        </w:rPr>
      </w:pPr>
    </w:p>
    <w:p w:rsidR="00441378" w:rsidRPr="00635E21" w:rsidRDefault="00441378" w:rsidP="00441378">
      <w:pPr>
        <w:rPr>
          <w:highlight w:val="yellow"/>
        </w:rPr>
      </w:pPr>
    </w:p>
    <w:p w:rsidR="00441378" w:rsidRPr="00635E21" w:rsidRDefault="00441378" w:rsidP="00441378">
      <w:pPr>
        <w:rPr>
          <w:highlight w:val="yellow"/>
        </w:rPr>
      </w:pPr>
      <w:r w:rsidRPr="00635E21">
        <w:rPr>
          <w:highlight w:val="yellow"/>
        </w:rPr>
        <w:t>3. [4 points]: Which of the following is true about DNS?</w:t>
      </w:r>
    </w:p>
    <w:p w:rsidR="00441378" w:rsidRPr="00635E21" w:rsidRDefault="00441378" w:rsidP="00441378">
      <w:pPr>
        <w:rPr>
          <w:highlight w:val="yellow"/>
        </w:rPr>
      </w:pPr>
      <w:r w:rsidRPr="00635E21">
        <w:rPr>
          <w:highlight w:val="yellow"/>
        </w:rPr>
        <w:t>(Circle ALL that apply)</w:t>
      </w:r>
    </w:p>
    <w:p w:rsidR="00441378" w:rsidRPr="00635E21" w:rsidRDefault="00441378" w:rsidP="00441378">
      <w:pPr>
        <w:rPr>
          <w:highlight w:val="yellow"/>
        </w:rPr>
      </w:pPr>
      <w:r w:rsidRPr="00635E21">
        <w:rPr>
          <w:highlight w:val="yellow"/>
        </w:rPr>
        <w:t>A. A query for an A record may return multiple IP addresses in the response.</w:t>
      </w:r>
    </w:p>
    <w:p w:rsidR="00441378" w:rsidRPr="00635E21" w:rsidRDefault="00441378" w:rsidP="00441378">
      <w:pPr>
        <w:rPr>
          <w:highlight w:val="yellow"/>
        </w:rPr>
      </w:pPr>
      <w:r w:rsidRPr="00635E21">
        <w:rPr>
          <w:highlight w:val="yellow"/>
        </w:rPr>
        <w:t>B. A query for an NS record may return multiple IP addresses in the response.</w:t>
      </w:r>
    </w:p>
    <w:p w:rsidR="00441378" w:rsidRPr="00635E21" w:rsidRDefault="00441378" w:rsidP="00441378">
      <w:pPr>
        <w:rPr>
          <w:highlight w:val="yellow"/>
        </w:rPr>
      </w:pPr>
      <w:r w:rsidRPr="00635E21">
        <w:rPr>
          <w:highlight w:val="yellow"/>
        </w:rPr>
        <w:t>C. A query for a MX record may return multiple IP addresses in the response.</w:t>
      </w:r>
    </w:p>
    <w:p w:rsidR="00441378" w:rsidRPr="00635E21" w:rsidRDefault="00441378" w:rsidP="00441378">
      <w:pPr>
        <w:rPr>
          <w:highlight w:val="yellow"/>
        </w:rPr>
      </w:pPr>
      <w:r w:rsidRPr="00635E21">
        <w:rPr>
          <w:highlight w:val="yellow"/>
        </w:rPr>
        <w:t xml:space="preserve">D. A short TTL on an A record reply may run the risk of increasing trafﬁc at the root </w:t>
      </w:r>
      <w:proofErr w:type="spellStart"/>
      <w:r w:rsidRPr="00635E21">
        <w:rPr>
          <w:highlight w:val="yellow"/>
        </w:rPr>
        <w:t>nameserver</w:t>
      </w:r>
      <w:proofErr w:type="spellEnd"/>
      <w:r w:rsidRPr="00635E21">
        <w:rPr>
          <w:highlight w:val="yellow"/>
        </w:rPr>
        <w:t>.</w:t>
      </w:r>
    </w:p>
    <w:p w:rsidR="00441378" w:rsidRPr="00635E21" w:rsidRDefault="00441378" w:rsidP="00441378">
      <w:pPr>
        <w:rPr>
          <w:highlight w:val="yellow"/>
        </w:rPr>
      </w:pPr>
      <w:r w:rsidRPr="00635E21">
        <w:rPr>
          <w:highlight w:val="yellow"/>
        </w:rPr>
        <w:t>E. None of the above.</w:t>
      </w:r>
    </w:p>
    <w:p w:rsidR="00441378" w:rsidRPr="00635E21" w:rsidRDefault="00441378" w:rsidP="00441378">
      <w:pPr>
        <w:rPr>
          <w:highlight w:val="yellow"/>
        </w:rPr>
      </w:pPr>
      <w:r w:rsidRPr="00635E21">
        <w:rPr>
          <w:highlight w:val="yellow"/>
        </w:rPr>
        <w:t xml:space="preserve">Answer 3 </w:t>
      </w:r>
      <w:proofErr w:type="gramStart"/>
      <w:r w:rsidRPr="00635E21">
        <w:rPr>
          <w:highlight w:val="yellow"/>
        </w:rPr>
        <w:t>The</w:t>
      </w:r>
      <w:proofErr w:type="gramEnd"/>
      <w:r w:rsidRPr="00635E21">
        <w:rPr>
          <w:highlight w:val="yellow"/>
        </w:rPr>
        <w:t xml:space="preserve"> answer is: (A), (C)</w:t>
      </w:r>
    </w:p>
    <w:p w:rsidR="00441378" w:rsidRPr="00635E21" w:rsidRDefault="00441378" w:rsidP="00441378">
      <w:pPr>
        <w:rPr>
          <w:highlight w:val="yellow"/>
        </w:rPr>
      </w:pPr>
    </w:p>
    <w:p w:rsidR="00441378" w:rsidRPr="00635E21" w:rsidRDefault="00441378" w:rsidP="00441378">
      <w:pPr>
        <w:rPr>
          <w:highlight w:val="yellow"/>
        </w:rPr>
      </w:pPr>
    </w:p>
    <w:p w:rsidR="00441378" w:rsidRPr="00635E21" w:rsidRDefault="00441378" w:rsidP="00441378">
      <w:pPr>
        <w:rPr>
          <w:highlight w:val="yellow"/>
        </w:rPr>
      </w:pPr>
    </w:p>
    <w:p w:rsidR="00441378" w:rsidRPr="00635E21" w:rsidRDefault="00441378" w:rsidP="00441378">
      <w:pPr>
        <w:rPr>
          <w:highlight w:val="yellow"/>
        </w:rPr>
      </w:pPr>
      <w:r w:rsidRPr="00635E21">
        <w:rPr>
          <w:highlight w:val="yellow"/>
        </w:rPr>
        <w:t>11. Refer to the exhibit. Which networking term describes the data interleaving process represented in the graphic?</w:t>
      </w:r>
    </w:p>
    <w:p w:rsidR="00441378" w:rsidRPr="00635E21" w:rsidRDefault="00441378" w:rsidP="00441378">
      <w:pPr>
        <w:rPr>
          <w:highlight w:val="yellow"/>
        </w:rPr>
      </w:pPr>
      <w:r w:rsidRPr="00635E21">
        <w:rPr>
          <w:highlight w:val="yellow"/>
        </w:rPr>
        <w:t>• piping</w:t>
      </w:r>
    </w:p>
    <w:p w:rsidR="00441378" w:rsidRPr="00635E21" w:rsidRDefault="00441378" w:rsidP="00441378">
      <w:pPr>
        <w:rPr>
          <w:highlight w:val="yellow"/>
        </w:rPr>
      </w:pPr>
      <w:r w:rsidRPr="00635E21">
        <w:rPr>
          <w:highlight w:val="yellow"/>
        </w:rPr>
        <w:t>• PDU</w:t>
      </w:r>
    </w:p>
    <w:p w:rsidR="00441378" w:rsidRPr="00635E21" w:rsidRDefault="00441378" w:rsidP="00441378">
      <w:pPr>
        <w:rPr>
          <w:highlight w:val="yellow"/>
        </w:rPr>
      </w:pPr>
      <w:r w:rsidRPr="00635E21">
        <w:rPr>
          <w:highlight w:val="yellow"/>
        </w:rPr>
        <w:t>• streaming</w:t>
      </w:r>
    </w:p>
    <w:p w:rsidR="00441378" w:rsidRPr="00635E21" w:rsidRDefault="00441378" w:rsidP="00441378">
      <w:pPr>
        <w:rPr>
          <w:highlight w:val="yellow"/>
        </w:rPr>
      </w:pPr>
      <w:r w:rsidRPr="00635E21">
        <w:rPr>
          <w:highlight w:val="yellow"/>
        </w:rPr>
        <w:t>• multiplexing</w:t>
      </w:r>
    </w:p>
    <w:p w:rsidR="00156C95" w:rsidRDefault="00441378" w:rsidP="00441378">
      <w:r w:rsidRPr="00635E21">
        <w:rPr>
          <w:highlight w:val="yellow"/>
        </w:rPr>
        <w:t xml:space="preserve">• </w:t>
      </w:r>
      <w:proofErr w:type="gramStart"/>
      <w:r w:rsidRPr="00635E21">
        <w:rPr>
          <w:highlight w:val="yellow"/>
        </w:rPr>
        <w:t>encapsulation</w:t>
      </w:r>
      <w:proofErr w:type="gramEnd"/>
    </w:p>
    <w:p w:rsidR="00441378" w:rsidRDefault="00441378" w:rsidP="00441378"/>
    <w:p w:rsidR="00441378" w:rsidRDefault="00441378" w:rsidP="00441378"/>
    <w:p w:rsidR="00441378" w:rsidRDefault="00441378" w:rsidP="00441378"/>
    <w:p w:rsidR="00441378" w:rsidRDefault="00441378" w:rsidP="00441378"/>
    <w:p w:rsidR="00441378" w:rsidRDefault="00441378" w:rsidP="00441378"/>
    <w:p w:rsidR="00441378" w:rsidRDefault="00441378" w:rsidP="00441378"/>
    <w:p w:rsidR="00441378" w:rsidRDefault="00441378" w:rsidP="00441378"/>
    <w:p w:rsidR="00441378" w:rsidRDefault="00441378" w:rsidP="00441378">
      <w:r>
        <w:lastRenderedPageBreak/>
        <w:t xml:space="preserve">CCNA </w:t>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r>
        <w:rPr>
          <w:rStyle w:val="Strong"/>
          <w:rFonts w:ascii="Verdana" w:hAnsi="Verdana"/>
          <w:color w:val="444444"/>
          <w:sz w:val="20"/>
          <w:szCs w:val="20"/>
          <w:shd w:val="clear" w:color="auto" w:fill="FCFCFC"/>
        </w:rPr>
        <w:t>2</w:t>
      </w:r>
      <w:r>
        <w:rPr>
          <w:rFonts w:ascii="Verdana" w:hAnsi="Verdana"/>
          <w:color w:val="444444"/>
          <w:sz w:val="20"/>
          <w:szCs w:val="20"/>
          <w:shd w:val="clear" w:color="auto" w:fill="FCFCFC"/>
        </w:rPr>
        <w:t>.</w:t>
      </w:r>
    </w:p>
    <w:p w:rsidR="00441378" w:rsidRDefault="00331AB0" w:rsidP="00441378">
      <w:pPr>
        <w:pStyle w:val="NormalWeb"/>
        <w:spacing w:before="150" w:beforeAutospacing="0" w:after="150" w:afterAutospacing="0" w:line="330" w:lineRule="atLeast"/>
        <w:rPr>
          <w:rFonts w:ascii="Verdana" w:hAnsi="Verdana"/>
          <w:color w:val="444444"/>
          <w:sz w:val="20"/>
          <w:szCs w:val="20"/>
          <w:shd w:val="clear" w:color="auto" w:fill="FCFCFC"/>
        </w:rPr>
      </w:pPr>
      <w:r>
        <w:rPr>
          <w:rFonts w:ascii="Verdana" w:hAnsi="Verdana"/>
          <w:noProof/>
          <w:color w:val="444444"/>
          <w:sz w:val="20"/>
          <w:szCs w:val="20"/>
          <w:shd w:val="clear" w:color="auto" w:fill="FCFCFC"/>
        </w:rPr>
        <w:drawing>
          <wp:inline distT="0" distB="0" distL="0" distR="0">
            <wp:extent cx="3609975" cy="1962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9975" cy="1962150"/>
                    </a:xfrm>
                    <a:prstGeom prst="rect">
                      <a:avLst/>
                    </a:prstGeom>
                    <a:noFill/>
                    <a:ln>
                      <a:noFill/>
                    </a:ln>
                  </pic:spPr>
                </pic:pic>
              </a:graphicData>
            </a:graphic>
          </wp:inline>
        </w:drawing>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r>
        <w:rPr>
          <w:rFonts w:ascii="Verdana" w:hAnsi="Verdana"/>
          <w:color w:val="444444"/>
          <w:sz w:val="20"/>
          <w:szCs w:val="20"/>
          <w:shd w:val="clear" w:color="auto" w:fill="FCFCFC"/>
        </w:rPr>
        <w:t xml:space="preserve">Refer to the output from the show </w:t>
      </w:r>
      <w:proofErr w:type="spellStart"/>
      <w:r>
        <w:rPr>
          <w:rFonts w:ascii="Verdana" w:hAnsi="Verdana"/>
          <w:color w:val="444444"/>
          <w:sz w:val="20"/>
          <w:szCs w:val="20"/>
          <w:shd w:val="clear" w:color="auto" w:fill="FCFCFC"/>
        </w:rPr>
        <w:t>ip</w:t>
      </w:r>
      <w:proofErr w:type="spellEnd"/>
      <w:r>
        <w:rPr>
          <w:rFonts w:ascii="Verdana" w:hAnsi="Verdana"/>
          <w:color w:val="444444"/>
          <w:sz w:val="20"/>
          <w:szCs w:val="20"/>
          <w:shd w:val="clear" w:color="auto" w:fill="FCFCFC"/>
        </w:rPr>
        <w:t xml:space="preserve"> route command. What can be concluded from the output of this router command?</w:t>
      </w:r>
    </w:p>
    <w:p w:rsidR="00441378" w:rsidRDefault="00441378" w:rsidP="00441378">
      <w:pPr>
        <w:pStyle w:val="NormalWeb"/>
        <w:spacing w:before="150" w:beforeAutospacing="0" w:after="150" w:afterAutospacing="0" w:line="330" w:lineRule="atLeast"/>
        <w:rPr>
          <w:ins w:id="0" w:author="Unknown"/>
          <w:rFonts w:ascii="Verdana" w:hAnsi="Verdana"/>
          <w:color w:val="444444"/>
          <w:sz w:val="20"/>
          <w:szCs w:val="20"/>
          <w:shd w:val="clear" w:color="auto" w:fill="FCFCFC"/>
        </w:rPr>
      </w:pPr>
      <w:ins w:id="1" w:author="Unknown">
        <w:r>
          <w:rPr>
            <w:rFonts w:ascii="Verdana" w:hAnsi="Verdana"/>
            <w:color w:val="444444"/>
            <w:sz w:val="20"/>
            <w:szCs w:val="20"/>
            <w:shd w:val="clear" w:color="auto" w:fill="FCFCFC"/>
          </w:rPr>
          <w:t>A preferred route to the destination has not been set.</w:t>
        </w:r>
      </w:ins>
    </w:p>
    <w:p w:rsidR="00441378" w:rsidRPr="00441378" w:rsidRDefault="00441378" w:rsidP="00441378">
      <w:pPr>
        <w:pStyle w:val="NormalWeb"/>
        <w:spacing w:before="150" w:beforeAutospacing="0" w:after="150" w:afterAutospacing="0" w:line="330" w:lineRule="atLeast"/>
        <w:rPr>
          <w:ins w:id="2" w:author="Unknown"/>
          <w:rFonts w:ascii="Verdana" w:hAnsi="Verdana"/>
          <w:b/>
          <w:color w:val="444444"/>
          <w:sz w:val="20"/>
          <w:szCs w:val="20"/>
          <w:shd w:val="clear" w:color="auto" w:fill="FCFCFC"/>
        </w:rPr>
      </w:pPr>
      <w:ins w:id="3" w:author="Unknown">
        <w:r w:rsidRPr="00441378">
          <w:rPr>
            <w:rFonts w:ascii="Verdana" w:hAnsi="Verdana"/>
            <w:b/>
            <w:color w:val="FF0000"/>
            <w:sz w:val="20"/>
            <w:szCs w:val="20"/>
            <w:shd w:val="clear" w:color="auto" w:fill="FCFCFC"/>
          </w:rPr>
          <w:t>There are two equal cost paths to network 1.0.0.0.</w:t>
        </w:r>
      </w:ins>
    </w:p>
    <w:p w:rsidR="00441378" w:rsidRPr="00441378" w:rsidRDefault="00441378" w:rsidP="00441378">
      <w:pPr>
        <w:pStyle w:val="NormalWeb"/>
        <w:spacing w:before="150" w:beforeAutospacing="0" w:after="150" w:afterAutospacing="0" w:line="330" w:lineRule="atLeast"/>
        <w:rPr>
          <w:ins w:id="4" w:author="Unknown"/>
          <w:rFonts w:ascii="Verdana" w:hAnsi="Verdana"/>
          <w:color w:val="FF0000"/>
          <w:sz w:val="20"/>
          <w:szCs w:val="20"/>
          <w:shd w:val="clear" w:color="auto" w:fill="FCFCFC"/>
        </w:rPr>
      </w:pPr>
      <w:ins w:id="5" w:author="Unknown">
        <w:r w:rsidRPr="00441378">
          <w:rPr>
            <w:rFonts w:ascii="Verdana" w:hAnsi="Verdana"/>
            <w:color w:val="FF0000"/>
            <w:sz w:val="20"/>
            <w:szCs w:val="20"/>
            <w:shd w:val="clear" w:color="auto" w:fill="FCFCFC"/>
          </w:rPr>
          <w:t>Both interfaces are being used equally to route traffic.</w:t>
        </w:r>
      </w:ins>
    </w:p>
    <w:p w:rsidR="00441378" w:rsidRDefault="00441378" w:rsidP="00441378">
      <w:pPr>
        <w:pStyle w:val="NormalWeb"/>
        <w:spacing w:before="150" w:beforeAutospacing="0" w:after="150" w:afterAutospacing="0" w:line="330" w:lineRule="atLeast"/>
        <w:rPr>
          <w:ins w:id="6" w:author="Unknown"/>
          <w:rFonts w:ascii="Verdana" w:hAnsi="Verdana"/>
          <w:color w:val="444444"/>
          <w:sz w:val="20"/>
          <w:szCs w:val="20"/>
          <w:shd w:val="clear" w:color="auto" w:fill="FCFCFC"/>
        </w:rPr>
      </w:pPr>
      <w:ins w:id="7" w:author="Unknown">
        <w:r>
          <w:rPr>
            <w:rFonts w:ascii="Verdana" w:hAnsi="Verdana"/>
            <w:color w:val="444444"/>
            <w:sz w:val="20"/>
            <w:szCs w:val="20"/>
            <w:shd w:val="clear" w:color="auto" w:fill="FCFCFC"/>
          </w:rPr>
          <w:t>A variance must be set to load-balance across multiple paths.</w:t>
        </w:r>
      </w:ins>
    </w:p>
    <w:p w:rsidR="00441378" w:rsidRDefault="00441378" w:rsidP="00441378"/>
    <w:p w:rsidR="00441378" w:rsidRDefault="00441378" w:rsidP="00441378"/>
    <w:p w:rsidR="00441378" w:rsidRDefault="00441378" w:rsidP="00441378"/>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r>
        <w:rPr>
          <w:rStyle w:val="Strong"/>
          <w:rFonts w:ascii="Verdana" w:hAnsi="Verdana"/>
          <w:color w:val="444444"/>
          <w:sz w:val="20"/>
          <w:szCs w:val="20"/>
          <w:shd w:val="clear" w:color="auto" w:fill="FCFCFC"/>
        </w:rPr>
        <w:t>5</w:t>
      </w:r>
      <w:r>
        <w:rPr>
          <w:rFonts w:ascii="Verdana" w:hAnsi="Verdana"/>
          <w:color w:val="444444"/>
          <w:sz w:val="20"/>
          <w:szCs w:val="20"/>
          <w:shd w:val="clear" w:color="auto" w:fill="FCFCFC"/>
        </w:rPr>
        <w:t>. Which of the following is considered a limitation of RIP v1?</w:t>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r>
        <w:rPr>
          <w:rFonts w:ascii="Verdana" w:hAnsi="Verdana"/>
          <w:color w:val="FF0000"/>
          <w:sz w:val="20"/>
          <w:szCs w:val="20"/>
          <w:shd w:val="clear" w:color="auto" w:fill="FCFCFC"/>
        </w:rPr>
        <w:t>RIP v1 does not send subnet mask information in its updates.</w:t>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r>
        <w:rPr>
          <w:rFonts w:ascii="Verdana" w:hAnsi="Verdana"/>
          <w:color w:val="444444"/>
          <w:sz w:val="20"/>
          <w:szCs w:val="20"/>
          <w:shd w:val="clear" w:color="auto" w:fill="FCFCFC"/>
        </w:rPr>
        <w:t>RIP v1 is not widely supported by networking hardware vendors.</w:t>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r>
        <w:rPr>
          <w:rFonts w:ascii="Verdana" w:hAnsi="Verdana"/>
          <w:color w:val="444444"/>
          <w:sz w:val="20"/>
          <w:szCs w:val="20"/>
          <w:shd w:val="clear" w:color="auto" w:fill="FCFCFC"/>
        </w:rPr>
        <w:t>RIP v1 consumes excessive bandwidth by multicasting routing updates using a Class D address.</w:t>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r>
        <w:rPr>
          <w:rFonts w:ascii="Verdana" w:hAnsi="Verdana"/>
          <w:color w:val="444444"/>
          <w:sz w:val="20"/>
          <w:szCs w:val="20"/>
          <w:shd w:val="clear" w:color="auto" w:fill="FCFCFC"/>
        </w:rPr>
        <w:t>RIP v1 requires enhanced router processors and extra RAM to function effectively.</w:t>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r>
        <w:rPr>
          <w:rFonts w:ascii="Verdana" w:hAnsi="Verdana"/>
          <w:color w:val="444444"/>
          <w:sz w:val="20"/>
          <w:szCs w:val="20"/>
          <w:shd w:val="clear" w:color="auto" w:fill="FCFCFC"/>
        </w:rPr>
        <w:t>RIP v1 does not support load balancing across equal-cost paths.</w:t>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r>
        <w:rPr>
          <w:rFonts w:ascii="Verdana" w:hAnsi="Verdana"/>
          <w:color w:val="444444"/>
          <w:sz w:val="20"/>
          <w:szCs w:val="20"/>
          <w:shd w:val="clear" w:color="auto" w:fill="FCFCFC"/>
        </w:rPr>
        <w:t>RIP v1 authentication is complicated and time-consuming to configure.</w:t>
      </w:r>
    </w:p>
    <w:p w:rsidR="00441378" w:rsidRDefault="00441378" w:rsidP="00441378"/>
    <w:p w:rsidR="00441378" w:rsidRDefault="00441378" w:rsidP="00441378"/>
    <w:p w:rsidR="00441378" w:rsidRDefault="00441378" w:rsidP="00441378"/>
    <w:p w:rsidR="00441378" w:rsidRDefault="00441378" w:rsidP="00441378"/>
    <w:p w:rsidR="00441378" w:rsidRDefault="00331AB0" w:rsidP="00441378">
      <w:pPr>
        <w:pStyle w:val="NormalWeb"/>
        <w:spacing w:before="150" w:beforeAutospacing="0" w:after="150" w:afterAutospacing="0" w:line="330" w:lineRule="atLeast"/>
        <w:rPr>
          <w:rFonts w:ascii="Verdana" w:hAnsi="Verdana"/>
          <w:color w:val="444444"/>
          <w:sz w:val="20"/>
          <w:szCs w:val="20"/>
          <w:shd w:val="clear" w:color="auto" w:fill="FCFCFC"/>
        </w:rPr>
      </w:pPr>
      <w:r>
        <w:rPr>
          <w:rFonts w:ascii="Verdana" w:hAnsi="Verdana"/>
          <w:noProof/>
          <w:color w:val="444444"/>
          <w:sz w:val="20"/>
          <w:szCs w:val="20"/>
          <w:shd w:val="clear" w:color="auto" w:fill="FCFCFC"/>
        </w:rPr>
        <w:lastRenderedPageBreak/>
        <w:drawing>
          <wp:inline distT="0" distB="0" distL="0" distR="0">
            <wp:extent cx="3552825" cy="2019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2825" cy="2019300"/>
                    </a:xfrm>
                    <a:prstGeom prst="rect">
                      <a:avLst/>
                    </a:prstGeom>
                    <a:noFill/>
                    <a:ln>
                      <a:noFill/>
                    </a:ln>
                  </pic:spPr>
                </pic:pic>
              </a:graphicData>
            </a:graphic>
          </wp:inline>
        </w:drawing>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r>
        <w:rPr>
          <w:rFonts w:ascii="Verdana" w:hAnsi="Verdana"/>
          <w:color w:val="444444"/>
          <w:sz w:val="20"/>
          <w:szCs w:val="20"/>
          <w:shd w:val="clear" w:color="auto" w:fill="FCFCFC"/>
        </w:rPr>
        <w:t xml:space="preserve">Refer to the exhibit. All routers that are shown are running the RIP routing protocol. All unknown IP traffic must be forwarded to the ISP. What router or set of routers are recommended to have both a default route and the default-information </w:t>
      </w:r>
      <w:proofErr w:type="spellStart"/>
      <w:r>
        <w:rPr>
          <w:rFonts w:ascii="Verdana" w:hAnsi="Verdana"/>
          <w:color w:val="444444"/>
          <w:sz w:val="20"/>
          <w:szCs w:val="20"/>
          <w:shd w:val="clear" w:color="auto" w:fill="FCFCFC"/>
        </w:rPr>
        <w:t>originatecommand</w:t>
      </w:r>
      <w:proofErr w:type="spellEnd"/>
      <w:r>
        <w:rPr>
          <w:rFonts w:ascii="Verdana" w:hAnsi="Verdana"/>
          <w:color w:val="444444"/>
          <w:sz w:val="20"/>
          <w:szCs w:val="20"/>
          <w:shd w:val="clear" w:color="auto" w:fill="FCFCFC"/>
        </w:rPr>
        <w:t xml:space="preserve"> issued to implement this forwarding policy?</w:t>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proofErr w:type="gramStart"/>
      <w:r>
        <w:rPr>
          <w:rFonts w:ascii="Verdana" w:hAnsi="Verdana"/>
          <w:color w:val="444444"/>
          <w:sz w:val="20"/>
          <w:szCs w:val="20"/>
          <w:shd w:val="clear" w:color="auto" w:fill="FCFCFC"/>
        </w:rPr>
        <w:t>only</w:t>
      </w:r>
      <w:proofErr w:type="gramEnd"/>
      <w:r>
        <w:rPr>
          <w:rFonts w:ascii="Verdana" w:hAnsi="Verdana"/>
          <w:color w:val="444444"/>
          <w:sz w:val="20"/>
          <w:szCs w:val="20"/>
          <w:shd w:val="clear" w:color="auto" w:fill="FCFCFC"/>
        </w:rPr>
        <w:t xml:space="preserve"> Router1</w:t>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proofErr w:type="gramStart"/>
      <w:r>
        <w:rPr>
          <w:rFonts w:ascii="Verdana" w:hAnsi="Verdana"/>
          <w:color w:val="FF0000"/>
          <w:sz w:val="20"/>
          <w:szCs w:val="20"/>
          <w:shd w:val="clear" w:color="auto" w:fill="FCFCFC"/>
        </w:rPr>
        <w:t>only</w:t>
      </w:r>
      <w:proofErr w:type="gramEnd"/>
      <w:r>
        <w:rPr>
          <w:rFonts w:ascii="Verdana" w:hAnsi="Verdana"/>
          <w:color w:val="FF0000"/>
          <w:sz w:val="20"/>
          <w:szCs w:val="20"/>
          <w:shd w:val="clear" w:color="auto" w:fill="FCFCFC"/>
        </w:rPr>
        <w:t xml:space="preserve"> the gateway router</w:t>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proofErr w:type="gramStart"/>
      <w:r>
        <w:rPr>
          <w:rFonts w:ascii="Verdana" w:hAnsi="Verdana"/>
          <w:color w:val="444444"/>
          <w:sz w:val="20"/>
          <w:szCs w:val="20"/>
          <w:shd w:val="clear" w:color="auto" w:fill="FCFCFC"/>
        </w:rPr>
        <w:t>all</w:t>
      </w:r>
      <w:proofErr w:type="gramEnd"/>
      <w:r>
        <w:rPr>
          <w:rFonts w:ascii="Verdana" w:hAnsi="Verdana"/>
          <w:color w:val="444444"/>
          <w:sz w:val="20"/>
          <w:szCs w:val="20"/>
          <w:shd w:val="clear" w:color="auto" w:fill="FCFCFC"/>
        </w:rPr>
        <w:t xml:space="preserve"> routers in the network</w:t>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proofErr w:type="gramStart"/>
      <w:r>
        <w:rPr>
          <w:rFonts w:ascii="Verdana" w:hAnsi="Verdana"/>
          <w:color w:val="444444"/>
          <w:sz w:val="20"/>
          <w:szCs w:val="20"/>
          <w:shd w:val="clear" w:color="auto" w:fill="FCFCFC"/>
        </w:rPr>
        <w:t>only</w:t>
      </w:r>
      <w:proofErr w:type="gramEnd"/>
      <w:r>
        <w:rPr>
          <w:rFonts w:ascii="Verdana" w:hAnsi="Verdana"/>
          <w:color w:val="444444"/>
          <w:sz w:val="20"/>
          <w:szCs w:val="20"/>
          <w:shd w:val="clear" w:color="auto" w:fill="FCFCFC"/>
        </w:rPr>
        <w:t xml:space="preserve"> the routers with LANs needing Internet access</w:t>
      </w:r>
    </w:p>
    <w:p w:rsidR="00441378" w:rsidRDefault="00441378" w:rsidP="00441378"/>
    <w:p w:rsidR="00A14E61" w:rsidRDefault="00A14E61" w:rsidP="00441378"/>
    <w:p w:rsidR="00441378" w:rsidRDefault="00441378" w:rsidP="00441378"/>
    <w:p w:rsidR="00441378" w:rsidRDefault="00441378" w:rsidP="00441378"/>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r>
        <w:rPr>
          <w:rStyle w:val="Strong"/>
          <w:rFonts w:ascii="Verdana" w:hAnsi="Verdana"/>
          <w:color w:val="444444"/>
          <w:sz w:val="20"/>
          <w:szCs w:val="20"/>
          <w:shd w:val="clear" w:color="auto" w:fill="FCFCFC"/>
        </w:rPr>
        <w:t>4</w:t>
      </w:r>
      <w:r>
        <w:rPr>
          <w:rFonts w:ascii="Verdana" w:hAnsi="Verdana"/>
          <w:color w:val="444444"/>
          <w:sz w:val="20"/>
          <w:szCs w:val="20"/>
          <w:shd w:val="clear" w:color="auto" w:fill="FCFCFC"/>
        </w:rPr>
        <w:t>. Which IP packet field will prevent endless loops?</w:t>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proofErr w:type="gramStart"/>
      <w:r>
        <w:rPr>
          <w:rFonts w:ascii="Verdana" w:hAnsi="Verdana"/>
          <w:color w:val="444444"/>
          <w:sz w:val="20"/>
          <w:szCs w:val="20"/>
          <w:shd w:val="clear" w:color="auto" w:fill="FCFCFC"/>
        </w:rPr>
        <w:t>type-of-service</w:t>
      </w:r>
      <w:proofErr w:type="gramEnd"/>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proofErr w:type="gramStart"/>
      <w:r>
        <w:rPr>
          <w:rFonts w:ascii="Verdana" w:hAnsi="Verdana"/>
          <w:color w:val="444444"/>
          <w:sz w:val="20"/>
          <w:szCs w:val="20"/>
          <w:shd w:val="clear" w:color="auto" w:fill="FCFCFC"/>
        </w:rPr>
        <w:t>identification</w:t>
      </w:r>
      <w:proofErr w:type="gramEnd"/>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proofErr w:type="gramStart"/>
      <w:r>
        <w:rPr>
          <w:rFonts w:ascii="Verdana" w:hAnsi="Verdana"/>
          <w:color w:val="444444"/>
          <w:sz w:val="20"/>
          <w:szCs w:val="20"/>
          <w:shd w:val="clear" w:color="auto" w:fill="FCFCFC"/>
        </w:rPr>
        <w:t>flags</w:t>
      </w:r>
      <w:proofErr w:type="gramEnd"/>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proofErr w:type="gramStart"/>
      <w:r>
        <w:rPr>
          <w:rFonts w:ascii="Verdana" w:hAnsi="Verdana"/>
          <w:color w:val="FF0000"/>
          <w:sz w:val="20"/>
          <w:szCs w:val="20"/>
          <w:shd w:val="clear" w:color="auto" w:fill="FCFCFC"/>
        </w:rPr>
        <w:t>time-to-live</w:t>
      </w:r>
      <w:proofErr w:type="gramEnd"/>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proofErr w:type="gramStart"/>
      <w:r>
        <w:rPr>
          <w:rFonts w:ascii="Verdana" w:hAnsi="Verdana"/>
          <w:color w:val="444444"/>
          <w:sz w:val="20"/>
          <w:szCs w:val="20"/>
          <w:shd w:val="clear" w:color="auto" w:fill="FCFCFC"/>
        </w:rPr>
        <w:t>header</w:t>
      </w:r>
      <w:proofErr w:type="gramEnd"/>
      <w:r>
        <w:rPr>
          <w:rFonts w:ascii="Verdana" w:hAnsi="Verdana"/>
          <w:color w:val="444444"/>
          <w:sz w:val="20"/>
          <w:szCs w:val="20"/>
          <w:shd w:val="clear" w:color="auto" w:fill="FCFCFC"/>
        </w:rPr>
        <w:t xml:space="preserve"> checksum</w:t>
      </w:r>
    </w:p>
    <w:p w:rsidR="00441378" w:rsidRDefault="00441378" w:rsidP="00441378"/>
    <w:p w:rsidR="00441378" w:rsidRDefault="00441378" w:rsidP="00441378"/>
    <w:p w:rsidR="00441378" w:rsidRDefault="00441378" w:rsidP="00441378"/>
    <w:p w:rsidR="00441378" w:rsidRDefault="00441378" w:rsidP="00441378"/>
    <w:p w:rsidR="00441378" w:rsidRDefault="00441378" w:rsidP="00441378"/>
    <w:p w:rsidR="00441378" w:rsidRDefault="00441378" w:rsidP="00441378"/>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r>
        <w:rPr>
          <w:rStyle w:val="Strong"/>
          <w:rFonts w:ascii="Verdana" w:hAnsi="Verdana"/>
          <w:color w:val="444444"/>
          <w:sz w:val="20"/>
          <w:szCs w:val="20"/>
          <w:shd w:val="clear" w:color="auto" w:fill="FCFCFC"/>
        </w:rPr>
        <w:lastRenderedPageBreak/>
        <w:t>6</w:t>
      </w:r>
      <w:r>
        <w:rPr>
          <w:rFonts w:ascii="Verdana" w:hAnsi="Verdana"/>
          <w:color w:val="444444"/>
          <w:sz w:val="20"/>
          <w:szCs w:val="20"/>
          <w:shd w:val="clear" w:color="auto" w:fill="FCFCFC"/>
        </w:rPr>
        <w:t>.</w:t>
      </w:r>
      <w:r>
        <w:rPr>
          <w:rStyle w:val="apple-converted-space"/>
          <w:rFonts w:ascii="Verdana" w:hAnsi="Verdana"/>
          <w:color w:val="444444"/>
          <w:sz w:val="20"/>
          <w:szCs w:val="20"/>
          <w:shd w:val="clear" w:color="auto" w:fill="FCFCFC"/>
        </w:rPr>
        <w:t> </w:t>
      </w:r>
      <w:r>
        <w:rPr>
          <w:rFonts w:ascii="Verdana" w:hAnsi="Verdana"/>
          <w:color w:val="444444"/>
          <w:sz w:val="20"/>
          <w:szCs w:val="20"/>
          <w:shd w:val="clear" w:color="auto" w:fill="FCFCFC"/>
        </w:rPr>
        <w:br/>
      </w:r>
      <w:r w:rsidR="00331AB0">
        <w:rPr>
          <w:rFonts w:ascii="Verdana" w:hAnsi="Verdana"/>
          <w:noProof/>
          <w:color w:val="444444"/>
          <w:sz w:val="20"/>
          <w:szCs w:val="20"/>
          <w:shd w:val="clear" w:color="auto" w:fill="FCFCFC"/>
        </w:rPr>
        <w:drawing>
          <wp:inline distT="0" distB="0" distL="0" distR="0">
            <wp:extent cx="4610100" cy="2543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0100" cy="2543175"/>
                    </a:xfrm>
                    <a:prstGeom prst="rect">
                      <a:avLst/>
                    </a:prstGeom>
                    <a:noFill/>
                    <a:ln>
                      <a:noFill/>
                    </a:ln>
                  </pic:spPr>
                </pic:pic>
              </a:graphicData>
            </a:graphic>
          </wp:inline>
        </w:drawing>
      </w:r>
      <w:r>
        <w:rPr>
          <w:rStyle w:val="apple-converted-space"/>
          <w:rFonts w:ascii="Verdana" w:hAnsi="Verdana"/>
          <w:color w:val="444444"/>
          <w:sz w:val="20"/>
          <w:szCs w:val="20"/>
          <w:shd w:val="clear" w:color="auto" w:fill="FCFCFC"/>
        </w:rPr>
        <w:t> </w:t>
      </w:r>
      <w:r>
        <w:rPr>
          <w:rFonts w:ascii="Verdana" w:hAnsi="Verdana"/>
          <w:color w:val="444444"/>
          <w:sz w:val="20"/>
          <w:szCs w:val="20"/>
          <w:shd w:val="clear" w:color="auto" w:fill="FCFCFC"/>
        </w:rPr>
        <w:br/>
        <w:t>Refer to the exhibit. Using the network in the exhibit, what would be the default gateway address for host A in the 192.133.219.0 network?</w:t>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r>
        <w:rPr>
          <w:rFonts w:ascii="Verdana" w:hAnsi="Verdana"/>
          <w:color w:val="444444"/>
          <w:sz w:val="20"/>
          <w:szCs w:val="20"/>
          <w:shd w:val="clear" w:color="auto" w:fill="FCFCFC"/>
        </w:rPr>
        <w:t>192.135.250.1</w:t>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r>
        <w:rPr>
          <w:rFonts w:ascii="Verdana" w:hAnsi="Verdana"/>
          <w:color w:val="444444"/>
          <w:sz w:val="20"/>
          <w:szCs w:val="20"/>
          <w:shd w:val="clear" w:color="auto" w:fill="FCFCFC"/>
        </w:rPr>
        <w:t>192.31.7.1</w:t>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r>
        <w:rPr>
          <w:rFonts w:ascii="Verdana" w:hAnsi="Verdana"/>
          <w:color w:val="444444"/>
          <w:sz w:val="20"/>
          <w:szCs w:val="20"/>
          <w:shd w:val="clear" w:color="auto" w:fill="FCFCFC"/>
        </w:rPr>
        <w:t>192.133.219.0</w:t>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r>
        <w:rPr>
          <w:rFonts w:ascii="Verdana" w:hAnsi="Verdana"/>
          <w:color w:val="FF0000"/>
          <w:sz w:val="20"/>
          <w:szCs w:val="20"/>
          <w:shd w:val="clear" w:color="auto" w:fill="FCFCFC"/>
        </w:rPr>
        <w:t>192.133.219.1</w:t>
      </w:r>
    </w:p>
    <w:p w:rsidR="00441378" w:rsidRDefault="00441378" w:rsidP="00441378"/>
    <w:p w:rsidR="00441378" w:rsidRDefault="00441378" w:rsidP="00441378"/>
    <w:p w:rsidR="00441378" w:rsidRDefault="00441378" w:rsidP="00441378"/>
    <w:p w:rsidR="00441378" w:rsidRDefault="00441378" w:rsidP="00441378"/>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r>
        <w:rPr>
          <w:rStyle w:val="Strong"/>
          <w:rFonts w:ascii="Verdana" w:hAnsi="Verdana"/>
          <w:color w:val="444444"/>
          <w:sz w:val="20"/>
          <w:szCs w:val="20"/>
          <w:shd w:val="clear" w:color="auto" w:fill="FCFCFC"/>
        </w:rPr>
        <w:t>13</w:t>
      </w:r>
      <w:r>
        <w:rPr>
          <w:rFonts w:ascii="Verdana" w:hAnsi="Verdana"/>
          <w:color w:val="444444"/>
          <w:sz w:val="20"/>
          <w:szCs w:val="20"/>
          <w:shd w:val="clear" w:color="auto" w:fill="FCFCFC"/>
        </w:rPr>
        <w:t>. Which intermediary devices could be used to implement security between networks? (Choose two.)</w:t>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proofErr w:type="gramStart"/>
      <w:r>
        <w:rPr>
          <w:rFonts w:ascii="Verdana" w:hAnsi="Verdana"/>
          <w:color w:val="FF0000"/>
          <w:sz w:val="20"/>
          <w:szCs w:val="20"/>
          <w:shd w:val="clear" w:color="auto" w:fill="FCFCFC"/>
        </w:rPr>
        <w:t>router</w:t>
      </w:r>
      <w:proofErr w:type="gramEnd"/>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proofErr w:type="gramStart"/>
      <w:r>
        <w:rPr>
          <w:rFonts w:ascii="Verdana" w:hAnsi="Verdana"/>
          <w:color w:val="444444"/>
          <w:sz w:val="20"/>
          <w:szCs w:val="20"/>
          <w:shd w:val="clear" w:color="auto" w:fill="FCFCFC"/>
        </w:rPr>
        <w:t>hub</w:t>
      </w:r>
      <w:proofErr w:type="gramEnd"/>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proofErr w:type="gramStart"/>
      <w:r>
        <w:rPr>
          <w:rFonts w:ascii="Verdana" w:hAnsi="Verdana"/>
          <w:color w:val="444444"/>
          <w:sz w:val="20"/>
          <w:szCs w:val="20"/>
          <w:shd w:val="clear" w:color="auto" w:fill="FCFCFC"/>
        </w:rPr>
        <w:t>switch</w:t>
      </w:r>
      <w:proofErr w:type="gramEnd"/>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proofErr w:type="gramStart"/>
      <w:r>
        <w:rPr>
          <w:rFonts w:ascii="Verdana" w:hAnsi="Verdana"/>
          <w:color w:val="FF0000"/>
          <w:sz w:val="20"/>
          <w:szCs w:val="20"/>
          <w:shd w:val="clear" w:color="auto" w:fill="FCFCFC"/>
        </w:rPr>
        <w:t>firewall</w:t>
      </w:r>
      <w:proofErr w:type="gramEnd"/>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proofErr w:type="gramStart"/>
      <w:r>
        <w:rPr>
          <w:rFonts w:ascii="Verdana" w:hAnsi="Verdana"/>
          <w:color w:val="444444"/>
          <w:sz w:val="20"/>
          <w:szCs w:val="20"/>
          <w:shd w:val="clear" w:color="auto" w:fill="FCFCFC"/>
        </w:rPr>
        <w:t>access</w:t>
      </w:r>
      <w:proofErr w:type="gramEnd"/>
      <w:r>
        <w:rPr>
          <w:rFonts w:ascii="Verdana" w:hAnsi="Verdana"/>
          <w:color w:val="444444"/>
          <w:sz w:val="20"/>
          <w:szCs w:val="20"/>
          <w:shd w:val="clear" w:color="auto" w:fill="FCFCFC"/>
        </w:rPr>
        <w:t xml:space="preserve"> point</w:t>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proofErr w:type="gramStart"/>
      <w:r>
        <w:rPr>
          <w:rFonts w:ascii="Verdana" w:hAnsi="Verdana"/>
          <w:color w:val="444444"/>
          <w:sz w:val="20"/>
          <w:szCs w:val="20"/>
          <w:shd w:val="clear" w:color="auto" w:fill="FCFCFC"/>
        </w:rPr>
        <w:t>bridge</w:t>
      </w:r>
      <w:proofErr w:type="gramEnd"/>
    </w:p>
    <w:p w:rsidR="00441378" w:rsidRDefault="00441378" w:rsidP="00441378"/>
    <w:p w:rsidR="00441378" w:rsidRDefault="00441378" w:rsidP="00441378"/>
    <w:p w:rsidR="00441378" w:rsidRDefault="00441378" w:rsidP="00441378"/>
    <w:p w:rsidR="00441378" w:rsidRDefault="00441378" w:rsidP="00441378"/>
    <w:p w:rsidR="00441378" w:rsidRDefault="00441378" w:rsidP="00441378"/>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r>
        <w:rPr>
          <w:rStyle w:val="Strong"/>
          <w:rFonts w:ascii="Verdana" w:hAnsi="Verdana"/>
          <w:color w:val="444444"/>
          <w:sz w:val="20"/>
          <w:szCs w:val="20"/>
          <w:shd w:val="clear" w:color="auto" w:fill="FCFCFC"/>
        </w:rPr>
        <w:t>15</w:t>
      </w:r>
      <w:r>
        <w:rPr>
          <w:rFonts w:ascii="Verdana" w:hAnsi="Verdana"/>
          <w:color w:val="444444"/>
          <w:sz w:val="20"/>
          <w:szCs w:val="20"/>
          <w:shd w:val="clear" w:color="auto" w:fill="FCFCFC"/>
        </w:rPr>
        <w:t>.</w:t>
      </w:r>
    </w:p>
    <w:p w:rsidR="00441378" w:rsidRDefault="00331AB0" w:rsidP="00441378">
      <w:pPr>
        <w:pStyle w:val="NormalWeb"/>
        <w:spacing w:before="150" w:beforeAutospacing="0" w:after="150" w:afterAutospacing="0" w:line="330" w:lineRule="atLeast"/>
        <w:rPr>
          <w:rFonts w:ascii="Verdana" w:hAnsi="Verdana"/>
          <w:color w:val="444444"/>
          <w:sz w:val="20"/>
          <w:szCs w:val="20"/>
          <w:shd w:val="clear" w:color="auto" w:fill="FCFCFC"/>
        </w:rPr>
      </w:pPr>
      <w:r>
        <w:rPr>
          <w:rFonts w:ascii="Verdana" w:hAnsi="Verdana"/>
          <w:noProof/>
          <w:color w:val="444444"/>
          <w:sz w:val="20"/>
          <w:szCs w:val="20"/>
          <w:shd w:val="clear" w:color="auto" w:fill="FCFCFC"/>
        </w:rPr>
        <w:lastRenderedPageBreak/>
        <w:drawing>
          <wp:inline distT="0" distB="0" distL="0" distR="0">
            <wp:extent cx="4800600" cy="213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2133600"/>
                    </a:xfrm>
                    <a:prstGeom prst="rect">
                      <a:avLst/>
                    </a:prstGeom>
                    <a:noFill/>
                    <a:ln>
                      <a:noFill/>
                    </a:ln>
                  </pic:spPr>
                </pic:pic>
              </a:graphicData>
            </a:graphic>
          </wp:inline>
        </w:drawing>
      </w:r>
      <w:r w:rsidR="00441378">
        <w:rPr>
          <w:rStyle w:val="apple-converted-space"/>
          <w:rFonts w:ascii="Verdana" w:hAnsi="Verdana"/>
          <w:color w:val="444444"/>
          <w:sz w:val="20"/>
          <w:szCs w:val="20"/>
          <w:shd w:val="clear" w:color="auto" w:fill="FCFCFC"/>
        </w:rPr>
        <w:t> </w:t>
      </w:r>
      <w:r w:rsidR="00441378">
        <w:rPr>
          <w:rFonts w:ascii="Verdana" w:hAnsi="Verdana"/>
          <w:color w:val="444444"/>
          <w:sz w:val="20"/>
          <w:szCs w:val="20"/>
          <w:shd w:val="clear" w:color="auto" w:fill="FCFCFC"/>
        </w:rPr>
        <w:br/>
        <w:t>Refer to the exhibit. All devices shown in the exhibit have factory default settings. How many broadcast domains are represented in the topology that is shown?</w:t>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r>
        <w:rPr>
          <w:rFonts w:ascii="Verdana" w:hAnsi="Verdana"/>
          <w:color w:val="444444"/>
          <w:sz w:val="20"/>
          <w:szCs w:val="20"/>
          <w:shd w:val="clear" w:color="auto" w:fill="FCFCFC"/>
        </w:rPr>
        <w:t>3</w:t>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r>
        <w:rPr>
          <w:rFonts w:ascii="Verdana" w:hAnsi="Verdana"/>
          <w:color w:val="FF0000"/>
          <w:sz w:val="20"/>
          <w:szCs w:val="20"/>
          <w:shd w:val="clear" w:color="auto" w:fill="FCFCFC"/>
        </w:rPr>
        <w:t>4</w:t>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r>
        <w:rPr>
          <w:rFonts w:ascii="Verdana" w:hAnsi="Verdana"/>
          <w:color w:val="444444"/>
          <w:sz w:val="20"/>
          <w:szCs w:val="20"/>
          <w:shd w:val="clear" w:color="auto" w:fill="FCFCFC"/>
        </w:rPr>
        <w:t>5</w:t>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r>
        <w:rPr>
          <w:rFonts w:ascii="Verdana" w:hAnsi="Verdana"/>
          <w:color w:val="444444"/>
          <w:sz w:val="20"/>
          <w:szCs w:val="20"/>
          <w:shd w:val="clear" w:color="auto" w:fill="FCFCFC"/>
        </w:rPr>
        <w:t>7</w:t>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r>
        <w:rPr>
          <w:rFonts w:ascii="Verdana" w:hAnsi="Verdana"/>
          <w:color w:val="444444"/>
          <w:sz w:val="20"/>
          <w:szCs w:val="20"/>
          <w:shd w:val="clear" w:color="auto" w:fill="FCFCFC"/>
        </w:rPr>
        <w:t>8</w:t>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r>
        <w:rPr>
          <w:rFonts w:ascii="Verdana" w:hAnsi="Verdana"/>
          <w:color w:val="444444"/>
          <w:sz w:val="20"/>
          <w:szCs w:val="20"/>
          <w:shd w:val="clear" w:color="auto" w:fill="FCFCFC"/>
        </w:rPr>
        <w:t>11</w:t>
      </w:r>
    </w:p>
    <w:p w:rsidR="00441378" w:rsidRDefault="00441378" w:rsidP="00441378"/>
    <w:p w:rsidR="00441378" w:rsidRDefault="00441378" w:rsidP="00441378"/>
    <w:p w:rsidR="00441378" w:rsidRDefault="00441378" w:rsidP="00441378"/>
    <w:p w:rsidR="00441378" w:rsidRDefault="00441378" w:rsidP="00441378"/>
    <w:p w:rsidR="00441378" w:rsidRDefault="00441378" w:rsidP="00441378"/>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r>
        <w:rPr>
          <w:rStyle w:val="Strong"/>
          <w:rFonts w:ascii="Verdana" w:hAnsi="Verdana"/>
          <w:color w:val="444444"/>
          <w:sz w:val="20"/>
          <w:szCs w:val="20"/>
          <w:shd w:val="clear" w:color="auto" w:fill="FCFCFC"/>
        </w:rPr>
        <w:lastRenderedPageBreak/>
        <w:t>17</w:t>
      </w:r>
      <w:r>
        <w:rPr>
          <w:rFonts w:ascii="Verdana" w:hAnsi="Verdana"/>
          <w:color w:val="444444"/>
          <w:sz w:val="20"/>
          <w:szCs w:val="20"/>
          <w:shd w:val="clear" w:color="auto" w:fill="FCFCFC"/>
        </w:rPr>
        <w:t>.</w:t>
      </w:r>
      <w:r>
        <w:rPr>
          <w:rStyle w:val="apple-converted-space"/>
          <w:rFonts w:ascii="Verdana" w:hAnsi="Verdana"/>
          <w:color w:val="444444"/>
          <w:sz w:val="20"/>
          <w:szCs w:val="20"/>
          <w:shd w:val="clear" w:color="auto" w:fill="FCFCFC"/>
        </w:rPr>
        <w:t> </w:t>
      </w:r>
      <w:r>
        <w:rPr>
          <w:rFonts w:ascii="Verdana" w:hAnsi="Verdana"/>
          <w:color w:val="444444"/>
          <w:sz w:val="20"/>
          <w:szCs w:val="20"/>
          <w:shd w:val="clear" w:color="auto" w:fill="FCFCFC"/>
        </w:rPr>
        <w:br/>
      </w:r>
      <w:r w:rsidR="00331AB0">
        <w:rPr>
          <w:rFonts w:ascii="Verdana" w:hAnsi="Verdana"/>
          <w:noProof/>
          <w:color w:val="444444"/>
          <w:sz w:val="20"/>
          <w:szCs w:val="20"/>
          <w:shd w:val="clear" w:color="auto" w:fill="FCFCFC"/>
        </w:rPr>
        <w:drawing>
          <wp:inline distT="0" distB="0" distL="0" distR="0">
            <wp:extent cx="5724525" cy="3486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486150"/>
                    </a:xfrm>
                    <a:prstGeom prst="rect">
                      <a:avLst/>
                    </a:prstGeom>
                    <a:noFill/>
                    <a:ln>
                      <a:noFill/>
                    </a:ln>
                  </pic:spPr>
                </pic:pic>
              </a:graphicData>
            </a:graphic>
          </wp:inline>
        </w:drawing>
      </w:r>
      <w:r>
        <w:rPr>
          <w:rFonts w:ascii="Verdana" w:hAnsi="Verdana"/>
          <w:color w:val="444444"/>
          <w:sz w:val="20"/>
          <w:szCs w:val="20"/>
          <w:shd w:val="clear" w:color="auto" w:fill="FCFCFC"/>
        </w:rPr>
        <w:br/>
        <w:t xml:space="preserve">Refer to the exhibit. A network administrator is troubleshooting a connectivity problem and needs to determine the address that is used to forward network packets out the network. Using the </w:t>
      </w:r>
      <w:proofErr w:type="spellStart"/>
      <w:r>
        <w:rPr>
          <w:rFonts w:ascii="Verdana" w:hAnsi="Verdana"/>
          <w:color w:val="444444"/>
          <w:sz w:val="20"/>
          <w:szCs w:val="20"/>
          <w:shd w:val="clear" w:color="auto" w:fill="FCFCFC"/>
        </w:rPr>
        <w:t>netstat</w:t>
      </w:r>
      <w:proofErr w:type="spellEnd"/>
      <w:r>
        <w:rPr>
          <w:rFonts w:ascii="Verdana" w:hAnsi="Verdana"/>
          <w:color w:val="444444"/>
          <w:sz w:val="20"/>
          <w:szCs w:val="20"/>
          <w:shd w:val="clear" w:color="auto" w:fill="FCFCFC"/>
        </w:rPr>
        <w:t xml:space="preserve"> -r command, the administrator would identify which address as the address to which all hosts send packets that are destined for an outside network?</w:t>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r>
        <w:rPr>
          <w:rFonts w:ascii="Verdana" w:hAnsi="Verdana"/>
          <w:color w:val="444444"/>
          <w:sz w:val="20"/>
          <w:szCs w:val="20"/>
          <w:shd w:val="clear" w:color="auto" w:fill="FCFCFC"/>
        </w:rPr>
        <w:t>10.10.10.26</w:t>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r>
        <w:rPr>
          <w:rFonts w:ascii="Verdana" w:hAnsi="Verdana"/>
          <w:color w:val="444444"/>
          <w:sz w:val="20"/>
          <w:szCs w:val="20"/>
          <w:shd w:val="clear" w:color="auto" w:fill="FCFCFC"/>
        </w:rPr>
        <w:t>127.0.0.1</w:t>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r>
        <w:rPr>
          <w:rFonts w:ascii="Verdana" w:hAnsi="Verdana"/>
          <w:color w:val="FF0000"/>
          <w:sz w:val="20"/>
          <w:szCs w:val="20"/>
          <w:shd w:val="clear" w:color="auto" w:fill="FCFCFC"/>
        </w:rPr>
        <w:t>10.10.10.6</w:t>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r>
        <w:rPr>
          <w:rFonts w:ascii="Verdana" w:hAnsi="Verdana"/>
          <w:color w:val="444444"/>
          <w:sz w:val="20"/>
          <w:szCs w:val="20"/>
          <w:shd w:val="clear" w:color="auto" w:fill="FCFCFC"/>
        </w:rPr>
        <w:t>10.10.10.1</w:t>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r>
        <w:rPr>
          <w:rFonts w:ascii="Verdana" w:hAnsi="Verdana"/>
          <w:color w:val="444444"/>
          <w:sz w:val="20"/>
          <w:szCs w:val="20"/>
          <w:shd w:val="clear" w:color="auto" w:fill="FCFCFC"/>
        </w:rPr>
        <w:t>224.0.0.0</w:t>
      </w:r>
    </w:p>
    <w:p w:rsidR="00441378" w:rsidRDefault="00441378" w:rsidP="00441378"/>
    <w:p w:rsidR="00441378" w:rsidRDefault="00441378" w:rsidP="00441378"/>
    <w:p w:rsidR="00441378" w:rsidRDefault="00441378" w:rsidP="00441378"/>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r>
        <w:rPr>
          <w:rStyle w:val="Strong"/>
          <w:rFonts w:ascii="Verdana" w:hAnsi="Verdana"/>
          <w:color w:val="444444"/>
          <w:sz w:val="20"/>
          <w:szCs w:val="20"/>
          <w:shd w:val="clear" w:color="auto" w:fill="FCFCFC"/>
        </w:rPr>
        <w:t>1</w:t>
      </w:r>
      <w:r>
        <w:rPr>
          <w:rFonts w:ascii="Verdana" w:hAnsi="Verdana"/>
          <w:color w:val="444444"/>
          <w:sz w:val="20"/>
          <w:szCs w:val="20"/>
          <w:shd w:val="clear" w:color="auto" w:fill="FCFCFC"/>
        </w:rPr>
        <w:t>. When a network administrator applies the subnet mask 255.255.255.248 to a Class A address, for any given subnet, how many IP addresses are available to be assigned to devices?</w:t>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r>
        <w:rPr>
          <w:rFonts w:ascii="Verdana" w:hAnsi="Verdana"/>
          <w:color w:val="444444"/>
          <w:sz w:val="20"/>
          <w:szCs w:val="20"/>
          <w:shd w:val="clear" w:color="auto" w:fill="FCFCFC"/>
        </w:rPr>
        <w:t>1022</w:t>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r>
        <w:rPr>
          <w:rFonts w:ascii="Verdana" w:hAnsi="Verdana"/>
          <w:color w:val="444444"/>
          <w:sz w:val="20"/>
          <w:szCs w:val="20"/>
          <w:shd w:val="clear" w:color="auto" w:fill="FCFCFC"/>
        </w:rPr>
        <w:t>510</w:t>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r>
        <w:rPr>
          <w:rFonts w:ascii="Verdana" w:hAnsi="Verdana"/>
          <w:color w:val="444444"/>
          <w:sz w:val="20"/>
          <w:szCs w:val="20"/>
          <w:shd w:val="clear" w:color="auto" w:fill="FCFCFC"/>
        </w:rPr>
        <w:t>254</w:t>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r>
        <w:rPr>
          <w:rFonts w:ascii="Verdana" w:hAnsi="Verdana"/>
          <w:color w:val="444444"/>
          <w:sz w:val="20"/>
          <w:szCs w:val="20"/>
          <w:shd w:val="clear" w:color="auto" w:fill="FCFCFC"/>
        </w:rPr>
        <w:t>126</w:t>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r>
        <w:rPr>
          <w:rFonts w:ascii="Verdana" w:hAnsi="Verdana"/>
          <w:color w:val="444444"/>
          <w:sz w:val="20"/>
          <w:szCs w:val="20"/>
          <w:shd w:val="clear" w:color="auto" w:fill="FCFCFC"/>
        </w:rPr>
        <w:lastRenderedPageBreak/>
        <w:t>30</w:t>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r>
        <w:rPr>
          <w:rFonts w:ascii="Verdana" w:hAnsi="Verdana"/>
          <w:color w:val="FF0000"/>
          <w:sz w:val="20"/>
          <w:szCs w:val="20"/>
          <w:shd w:val="clear" w:color="auto" w:fill="FCFCFC"/>
        </w:rPr>
        <w:t>6</w:t>
      </w:r>
    </w:p>
    <w:p w:rsidR="00441378" w:rsidRDefault="00441378" w:rsidP="00441378"/>
    <w:p w:rsidR="00441378" w:rsidRDefault="00441378" w:rsidP="00441378"/>
    <w:p w:rsidR="00441378" w:rsidRDefault="00441378" w:rsidP="00441378"/>
    <w:p w:rsidR="00441378" w:rsidRDefault="00441378" w:rsidP="00441378"/>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r>
        <w:rPr>
          <w:rStyle w:val="Strong"/>
          <w:rFonts w:ascii="Verdana" w:hAnsi="Verdana"/>
          <w:color w:val="444444"/>
          <w:sz w:val="20"/>
          <w:szCs w:val="20"/>
          <w:shd w:val="clear" w:color="auto" w:fill="FCFCFC"/>
        </w:rPr>
        <w:t>4</w:t>
      </w:r>
      <w:r>
        <w:rPr>
          <w:rFonts w:ascii="Verdana" w:hAnsi="Verdana"/>
          <w:color w:val="444444"/>
          <w:sz w:val="20"/>
          <w:szCs w:val="20"/>
          <w:shd w:val="clear" w:color="auto" w:fill="FCFCFC"/>
        </w:rPr>
        <w:t>. "</w:t>
      </w:r>
      <w:proofErr w:type="spellStart"/>
      <w:r>
        <w:rPr>
          <w:rFonts w:ascii="Verdana" w:hAnsi="Verdana"/>
          <w:color w:val="444444"/>
          <w:sz w:val="20"/>
          <w:szCs w:val="20"/>
          <w:shd w:val="clear" w:color="auto" w:fill="FCFCFC"/>
        </w:rPr>
        <w:t>CompA</w:t>
      </w:r>
      <w:proofErr w:type="spellEnd"/>
      <w:r>
        <w:rPr>
          <w:rFonts w:ascii="Verdana" w:hAnsi="Verdana"/>
          <w:color w:val="444444"/>
          <w:sz w:val="20"/>
          <w:szCs w:val="20"/>
          <w:shd w:val="clear" w:color="auto" w:fill="FCFCFC"/>
        </w:rPr>
        <w:t>" is trying to locate a new computer named "</w:t>
      </w:r>
      <w:proofErr w:type="spellStart"/>
      <w:r>
        <w:rPr>
          <w:rFonts w:ascii="Verdana" w:hAnsi="Verdana"/>
          <w:color w:val="444444"/>
          <w:sz w:val="20"/>
          <w:szCs w:val="20"/>
          <w:shd w:val="clear" w:color="auto" w:fill="FCFCFC"/>
        </w:rPr>
        <w:t>CompB</w:t>
      </w:r>
      <w:proofErr w:type="spellEnd"/>
      <w:r>
        <w:rPr>
          <w:rFonts w:ascii="Verdana" w:hAnsi="Verdana"/>
          <w:color w:val="444444"/>
          <w:sz w:val="20"/>
          <w:szCs w:val="20"/>
          <w:shd w:val="clear" w:color="auto" w:fill="FCFCFC"/>
        </w:rPr>
        <w:t>" on the network. Which of the following does "</w:t>
      </w:r>
      <w:proofErr w:type="spellStart"/>
      <w:r>
        <w:rPr>
          <w:rFonts w:ascii="Verdana" w:hAnsi="Verdana"/>
          <w:color w:val="444444"/>
          <w:sz w:val="20"/>
          <w:szCs w:val="20"/>
          <w:shd w:val="clear" w:color="auto" w:fill="FCFCFC"/>
        </w:rPr>
        <w:t>CompA</w:t>
      </w:r>
      <w:proofErr w:type="spellEnd"/>
      <w:r>
        <w:rPr>
          <w:rFonts w:ascii="Verdana" w:hAnsi="Verdana"/>
          <w:color w:val="444444"/>
          <w:sz w:val="20"/>
          <w:szCs w:val="20"/>
          <w:shd w:val="clear" w:color="auto" w:fill="FCFCFC"/>
        </w:rPr>
        <w:t>" broadcast to find the MAC address of "</w:t>
      </w:r>
      <w:proofErr w:type="spellStart"/>
      <w:r>
        <w:rPr>
          <w:rFonts w:ascii="Verdana" w:hAnsi="Verdana"/>
          <w:color w:val="444444"/>
          <w:sz w:val="20"/>
          <w:szCs w:val="20"/>
          <w:shd w:val="clear" w:color="auto" w:fill="FCFCFC"/>
        </w:rPr>
        <w:t>CompB</w:t>
      </w:r>
      <w:proofErr w:type="spellEnd"/>
      <w:r>
        <w:rPr>
          <w:rFonts w:ascii="Verdana" w:hAnsi="Verdana"/>
          <w:color w:val="444444"/>
          <w:sz w:val="20"/>
          <w:szCs w:val="20"/>
          <w:shd w:val="clear" w:color="auto" w:fill="FCFCFC"/>
        </w:rPr>
        <w:t>"?</w:t>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r>
        <w:rPr>
          <w:rFonts w:ascii="Verdana" w:hAnsi="Verdana"/>
          <w:color w:val="444444"/>
          <w:sz w:val="20"/>
          <w:szCs w:val="20"/>
          <w:shd w:val="clear" w:color="auto" w:fill="FCFCFC"/>
        </w:rPr>
        <w:t>MAC request</w:t>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r>
        <w:rPr>
          <w:rFonts w:ascii="Verdana" w:hAnsi="Verdana"/>
          <w:color w:val="FF0000"/>
          <w:sz w:val="20"/>
          <w:szCs w:val="20"/>
          <w:shd w:val="clear" w:color="auto" w:fill="FCFCFC"/>
        </w:rPr>
        <w:t>ARP request</w:t>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proofErr w:type="gramStart"/>
      <w:r>
        <w:rPr>
          <w:rFonts w:ascii="Verdana" w:hAnsi="Verdana"/>
          <w:color w:val="444444"/>
          <w:sz w:val="20"/>
          <w:szCs w:val="20"/>
          <w:shd w:val="clear" w:color="auto" w:fill="FCFCFC"/>
        </w:rPr>
        <w:t>ping</w:t>
      </w:r>
      <w:proofErr w:type="gramEnd"/>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r>
        <w:rPr>
          <w:rFonts w:ascii="Verdana" w:hAnsi="Verdana"/>
          <w:color w:val="444444"/>
          <w:sz w:val="20"/>
          <w:szCs w:val="20"/>
          <w:shd w:val="clear" w:color="auto" w:fill="FCFCFC"/>
        </w:rPr>
        <w:t>Telnet</w:t>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proofErr w:type="gramStart"/>
      <w:r>
        <w:rPr>
          <w:rFonts w:ascii="Verdana" w:hAnsi="Verdana"/>
          <w:color w:val="444444"/>
          <w:sz w:val="20"/>
          <w:szCs w:val="20"/>
          <w:shd w:val="clear" w:color="auto" w:fill="FCFCFC"/>
        </w:rPr>
        <w:t>proxy</w:t>
      </w:r>
      <w:proofErr w:type="gramEnd"/>
      <w:r>
        <w:rPr>
          <w:rFonts w:ascii="Verdana" w:hAnsi="Verdana"/>
          <w:color w:val="444444"/>
          <w:sz w:val="20"/>
          <w:szCs w:val="20"/>
          <w:shd w:val="clear" w:color="auto" w:fill="FCFCFC"/>
        </w:rPr>
        <w:t xml:space="preserve"> ARP</w:t>
      </w:r>
    </w:p>
    <w:p w:rsidR="00441378" w:rsidRDefault="00441378" w:rsidP="00441378"/>
    <w:p w:rsidR="00441378" w:rsidRDefault="00441378" w:rsidP="00441378"/>
    <w:p w:rsidR="00441378" w:rsidRDefault="00441378" w:rsidP="00441378"/>
    <w:p w:rsidR="00441378" w:rsidRDefault="00441378" w:rsidP="00441378"/>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r>
        <w:rPr>
          <w:rStyle w:val="Strong"/>
          <w:rFonts w:ascii="Verdana" w:hAnsi="Verdana"/>
          <w:color w:val="444444"/>
          <w:sz w:val="20"/>
          <w:szCs w:val="20"/>
          <w:shd w:val="clear" w:color="auto" w:fill="FCFCFC"/>
        </w:rPr>
        <w:t>11</w:t>
      </w:r>
      <w:r>
        <w:rPr>
          <w:rFonts w:ascii="Verdana" w:hAnsi="Verdana"/>
          <w:color w:val="444444"/>
          <w:sz w:val="20"/>
          <w:szCs w:val="20"/>
          <w:shd w:val="clear" w:color="auto" w:fill="FCFCFC"/>
        </w:rPr>
        <w:t>. In a new network installation, the network administrator has decided to use a medium that is not affected by electrical noise. Which cable type will best meet this standard?</w:t>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proofErr w:type="gramStart"/>
      <w:r>
        <w:rPr>
          <w:rFonts w:ascii="Verdana" w:hAnsi="Verdana"/>
          <w:color w:val="444444"/>
          <w:sz w:val="20"/>
          <w:szCs w:val="20"/>
          <w:shd w:val="clear" w:color="auto" w:fill="FCFCFC"/>
        </w:rPr>
        <w:t>coaxial</w:t>
      </w:r>
      <w:proofErr w:type="gramEnd"/>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proofErr w:type="gramStart"/>
      <w:r>
        <w:rPr>
          <w:rFonts w:ascii="Verdana" w:hAnsi="Verdana"/>
          <w:color w:val="444444"/>
          <w:sz w:val="20"/>
          <w:szCs w:val="20"/>
          <w:shd w:val="clear" w:color="auto" w:fill="FCFCFC"/>
        </w:rPr>
        <w:t>screened</w:t>
      </w:r>
      <w:proofErr w:type="gramEnd"/>
      <w:r>
        <w:rPr>
          <w:rFonts w:ascii="Verdana" w:hAnsi="Verdana"/>
          <w:color w:val="444444"/>
          <w:sz w:val="20"/>
          <w:szCs w:val="20"/>
          <w:shd w:val="clear" w:color="auto" w:fill="FCFCFC"/>
        </w:rPr>
        <w:t xml:space="preserve"> twisted pair</w:t>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proofErr w:type="gramStart"/>
      <w:r>
        <w:rPr>
          <w:rFonts w:ascii="Verdana" w:hAnsi="Verdana"/>
          <w:color w:val="444444"/>
          <w:sz w:val="20"/>
          <w:szCs w:val="20"/>
          <w:shd w:val="clear" w:color="auto" w:fill="FCFCFC"/>
        </w:rPr>
        <w:t>shielded</w:t>
      </w:r>
      <w:proofErr w:type="gramEnd"/>
      <w:r>
        <w:rPr>
          <w:rFonts w:ascii="Verdana" w:hAnsi="Verdana"/>
          <w:color w:val="444444"/>
          <w:sz w:val="20"/>
          <w:szCs w:val="20"/>
          <w:shd w:val="clear" w:color="auto" w:fill="FCFCFC"/>
        </w:rPr>
        <w:t xml:space="preserve"> twisted pair</w:t>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proofErr w:type="gramStart"/>
      <w:r>
        <w:rPr>
          <w:rFonts w:ascii="Verdana" w:hAnsi="Verdana"/>
          <w:color w:val="444444"/>
          <w:sz w:val="20"/>
          <w:szCs w:val="20"/>
          <w:shd w:val="clear" w:color="auto" w:fill="FCFCFC"/>
        </w:rPr>
        <w:t>unshielded</w:t>
      </w:r>
      <w:proofErr w:type="gramEnd"/>
      <w:r>
        <w:rPr>
          <w:rFonts w:ascii="Verdana" w:hAnsi="Verdana"/>
          <w:color w:val="444444"/>
          <w:sz w:val="20"/>
          <w:szCs w:val="20"/>
          <w:shd w:val="clear" w:color="auto" w:fill="FCFCFC"/>
        </w:rPr>
        <w:t xml:space="preserve"> twisted pair</w:t>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proofErr w:type="spellStart"/>
      <w:proofErr w:type="gramStart"/>
      <w:r>
        <w:rPr>
          <w:rFonts w:ascii="Verdana" w:hAnsi="Verdana"/>
          <w:color w:val="FF0000"/>
          <w:sz w:val="20"/>
          <w:szCs w:val="20"/>
          <w:shd w:val="clear" w:color="auto" w:fill="FCFCFC"/>
        </w:rPr>
        <w:t>fiber</w:t>
      </w:r>
      <w:proofErr w:type="spellEnd"/>
      <w:proofErr w:type="gramEnd"/>
      <w:r>
        <w:rPr>
          <w:rFonts w:ascii="Verdana" w:hAnsi="Verdana"/>
          <w:color w:val="FF0000"/>
          <w:sz w:val="20"/>
          <w:szCs w:val="20"/>
          <w:shd w:val="clear" w:color="auto" w:fill="FCFCFC"/>
        </w:rPr>
        <w:t xml:space="preserve"> optic</w:t>
      </w:r>
    </w:p>
    <w:p w:rsidR="00441378" w:rsidRDefault="00441378" w:rsidP="00441378"/>
    <w:p w:rsidR="00441378" w:rsidRDefault="00441378" w:rsidP="00441378"/>
    <w:p w:rsidR="00441378" w:rsidRDefault="00441378" w:rsidP="00441378"/>
    <w:p w:rsidR="00441378" w:rsidRDefault="00441378" w:rsidP="00441378"/>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r>
        <w:rPr>
          <w:rStyle w:val="Strong"/>
          <w:rFonts w:ascii="Verdana" w:hAnsi="Verdana"/>
          <w:color w:val="444444"/>
          <w:sz w:val="20"/>
          <w:szCs w:val="20"/>
          <w:shd w:val="clear" w:color="auto" w:fill="FCFCFC"/>
        </w:rPr>
        <w:t>29</w:t>
      </w:r>
      <w:r>
        <w:rPr>
          <w:rFonts w:ascii="Verdana" w:hAnsi="Verdana"/>
          <w:color w:val="444444"/>
          <w:sz w:val="20"/>
          <w:szCs w:val="20"/>
          <w:shd w:val="clear" w:color="auto" w:fill="FCFCFC"/>
        </w:rPr>
        <w:t>. John has been hired as the network administrator of a local company and has decided to add more hubs to the company’s existing network. Which of the following has been caused by John’s inexperience?</w:t>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proofErr w:type="gramStart"/>
      <w:r>
        <w:rPr>
          <w:rFonts w:ascii="Verdana" w:hAnsi="Verdana"/>
          <w:color w:val="FF0000"/>
          <w:sz w:val="20"/>
          <w:szCs w:val="20"/>
          <w:shd w:val="clear" w:color="auto" w:fill="FCFCFC"/>
        </w:rPr>
        <w:t>collision</w:t>
      </w:r>
      <w:proofErr w:type="gramEnd"/>
      <w:r>
        <w:rPr>
          <w:rFonts w:ascii="Verdana" w:hAnsi="Verdana"/>
          <w:color w:val="FF0000"/>
          <w:sz w:val="20"/>
          <w:szCs w:val="20"/>
          <w:shd w:val="clear" w:color="auto" w:fill="FCFCFC"/>
        </w:rPr>
        <w:t xml:space="preserve"> domain extended</w:t>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proofErr w:type="gramStart"/>
      <w:r>
        <w:rPr>
          <w:rFonts w:ascii="Verdana" w:hAnsi="Verdana"/>
          <w:color w:val="444444"/>
          <w:sz w:val="20"/>
          <w:szCs w:val="20"/>
          <w:shd w:val="clear" w:color="auto" w:fill="FCFCFC"/>
        </w:rPr>
        <w:t>an</w:t>
      </w:r>
      <w:proofErr w:type="gramEnd"/>
      <w:r>
        <w:rPr>
          <w:rFonts w:ascii="Verdana" w:hAnsi="Verdana"/>
          <w:color w:val="444444"/>
          <w:sz w:val="20"/>
          <w:szCs w:val="20"/>
          <w:shd w:val="clear" w:color="auto" w:fill="FCFCFC"/>
        </w:rPr>
        <w:t xml:space="preserve"> increased number of collision domains</w:t>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proofErr w:type="gramStart"/>
      <w:r>
        <w:rPr>
          <w:rFonts w:ascii="Verdana" w:hAnsi="Verdana"/>
          <w:color w:val="444444"/>
          <w:sz w:val="20"/>
          <w:szCs w:val="20"/>
          <w:shd w:val="clear" w:color="auto" w:fill="FCFCFC"/>
        </w:rPr>
        <w:t>increased</w:t>
      </w:r>
      <w:proofErr w:type="gramEnd"/>
      <w:r>
        <w:rPr>
          <w:rFonts w:ascii="Verdana" w:hAnsi="Verdana"/>
          <w:color w:val="444444"/>
          <w:sz w:val="20"/>
          <w:szCs w:val="20"/>
          <w:shd w:val="clear" w:color="auto" w:fill="FCFCFC"/>
        </w:rPr>
        <w:t xml:space="preserve"> network performance</w:t>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proofErr w:type="gramStart"/>
      <w:r>
        <w:rPr>
          <w:rFonts w:ascii="Verdana" w:hAnsi="Verdana"/>
          <w:color w:val="444444"/>
          <w:sz w:val="20"/>
          <w:szCs w:val="20"/>
          <w:shd w:val="clear" w:color="auto" w:fill="FCFCFC"/>
        </w:rPr>
        <w:lastRenderedPageBreak/>
        <w:t>increased</w:t>
      </w:r>
      <w:proofErr w:type="gramEnd"/>
      <w:r>
        <w:rPr>
          <w:rFonts w:ascii="Verdana" w:hAnsi="Verdana"/>
          <w:color w:val="444444"/>
          <w:sz w:val="20"/>
          <w:szCs w:val="20"/>
          <w:shd w:val="clear" w:color="auto" w:fill="FCFCFC"/>
        </w:rPr>
        <w:t xml:space="preserve"> bandwidth</w:t>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proofErr w:type="gramStart"/>
      <w:r>
        <w:rPr>
          <w:rFonts w:ascii="Verdana" w:hAnsi="Verdana"/>
          <w:color w:val="444444"/>
          <w:sz w:val="20"/>
          <w:szCs w:val="20"/>
          <w:shd w:val="clear" w:color="auto" w:fill="FCFCFC"/>
        </w:rPr>
        <w:t>extended</w:t>
      </w:r>
      <w:proofErr w:type="gramEnd"/>
      <w:r>
        <w:rPr>
          <w:rFonts w:ascii="Verdana" w:hAnsi="Verdana"/>
          <w:color w:val="444444"/>
          <w:sz w:val="20"/>
          <w:szCs w:val="20"/>
          <w:shd w:val="clear" w:color="auto" w:fill="FCFCFC"/>
        </w:rPr>
        <w:t xml:space="preserve"> bandwidth</w:t>
      </w:r>
    </w:p>
    <w:p w:rsidR="00441378" w:rsidRDefault="00441378" w:rsidP="00441378"/>
    <w:p w:rsidR="00441378" w:rsidRDefault="00441378" w:rsidP="00441378"/>
    <w:p w:rsidR="00441378" w:rsidRDefault="00441378" w:rsidP="00441378"/>
    <w:p w:rsidR="00441378" w:rsidRDefault="00441378" w:rsidP="00441378"/>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r>
        <w:rPr>
          <w:rStyle w:val="Strong"/>
          <w:rFonts w:ascii="Verdana" w:hAnsi="Verdana"/>
          <w:color w:val="444444"/>
          <w:sz w:val="20"/>
          <w:szCs w:val="20"/>
          <w:shd w:val="clear" w:color="auto" w:fill="FCFCFC"/>
        </w:rPr>
        <w:t>32</w:t>
      </w:r>
      <w:r>
        <w:rPr>
          <w:rFonts w:ascii="Verdana" w:hAnsi="Verdana"/>
          <w:color w:val="444444"/>
          <w:sz w:val="20"/>
          <w:szCs w:val="20"/>
          <w:shd w:val="clear" w:color="auto" w:fill="FCFCFC"/>
        </w:rPr>
        <w:t>. Which of the following protocols are used for e-mail transfer between clients and servers? (Choose three.)</w:t>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r>
        <w:rPr>
          <w:rFonts w:ascii="Verdana" w:hAnsi="Verdana"/>
          <w:color w:val="444444"/>
          <w:sz w:val="20"/>
          <w:szCs w:val="20"/>
          <w:shd w:val="clear" w:color="auto" w:fill="FCFCFC"/>
        </w:rPr>
        <w:t>TFTP</w:t>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r>
        <w:rPr>
          <w:rFonts w:ascii="Verdana" w:hAnsi="Verdana"/>
          <w:color w:val="444444"/>
          <w:sz w:val="20"/>
          <w:szCs w:val="20"/>
          <w:shd w:val="clear" w:color="auto" w:fill="FCFCFC"/>
        </w:rPr>
        <w:t>SNMP</w:t>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r>
        <w:rPr>
          <w:rFonts w:ascii="Verdana" w:hAnsi="Verdana"/>
          <w:color w:val="FF0000"/>
          <w:sz w:val="20"/>
          <w:szCs w:val="20"/>
          <w:shd w:val="clear" w:color="auto" w:fill="FCFCFC"/>
        </w:rPr>
        <w:t>POP3</w:t>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r>
        <w:rPr>
          <w:rFonts w:ascii="Verdana" w:hAnsi="Verdana"/>
          <w:color w:val="FF0000"/>
          <w:sz w:val="20"/>
          <w:szCs w:val="20"/>
          <w:shd w:val="clear" w:color="auto" w:fill="FCFCFC"/>
        </w:rPr>
        <w:t>SMTP</w:t>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r>
        <w:rPr>
          <w:rFonts w:ascii="Verdana" w:hAnsi="Verdana"/>
          <w:color w:val="FF0000"/>
          <w:sz w:val="20"/>
          <w:szCs w:val="20"/>
          <w:shd w:val="clear" w:color="auto" w:fill="FCFCFC"/>
        </w:rPr>
        <w:t>IMAP4</w:t>
      </w:r>
    </w:p>
    <w:p w:rsidR="00441378" w:rsidRDefault="00441378" w:rsidP="00441378">
      <w:pPr>
        <w:pStyle w:val="NormalWeb"/>
        <w:spacing w:before="150" w:beforeAutospacing="0" w:after="150" w:afterAutospacing="0" w:line="330" w:lineRule="atLeast"/>
        <w:rPr>
          <w:rFonts w:ascii="Verdana" w:hAnsi="Verdana"/>
          <w:color w:val="444444"/>
          <w:sz w:val="20"/>
          <w:szCs w:val="20"/>
          <w:shd w:val="clear" w:color="auto" w:fill="FCFCFC"/>
        </w:rPr>
      </w:pPr>
      <w:proofErr w:type="spellStart"/>
      <w:proofErr w:type="gramStart"/>
      <w:r>
        <w:rPr>
          <w:rFonts w:ascii="Verdana" w:hAnsi="Verdana"/>
          <w:color w:val="444444"/>
          <w:sz w:val="20"/>
          <w:szCs w:val="20"/>
          <w:shd w:val="clear" w:color="auto" w:fill="FCFCFC"/>
        </w:rPr>
        <w:t>postoffice</w:t>
      </w:r>
      <w:proofErr w:type="spellEnd"/>
      <w:proofErr w:type="gramEnd"/>
    </w:p>
    <w:p w:rsidR="00441378" w:rsidRDefault="00441378" w:rsidP="00441378"/>
    <w:p w:rsidR="00441378" w:rsidRDefault="00441378" w:rsidP="00441378"/>
    <w:p w:rsidR="00441378" w:rsidRDefault="00441378" w:rsidP="00441378"/>
    <w:p w:rsidR="00441378" w:rsidRDefault="00441378" w:rsidP="00441378">
      <w:bookmarkStart w:id="8" w:name="_GoBack"/>
    </w:p>
    <w:p w:rsidR="00441378" w:rsidRDefault="00613991" w:rsidP="00441378">
      <w:r>
        <w:t>Which transport layer protocol does DNS uses?</w:t>
      </w:r>
    </w:p>
    <w:p w:rsidR="00613991" w:rsidRDefault="00613991" w:rsidP="00441378"/>
    <w:p w:rsidR="00613991" w:rsidRDefault="00613991" w:rsidP="00441378"/>
    <w:p w:rsidR="00613991" w:rsidRDefault="00613991" w:rsidP="00441378"/>
    <w:p w:rsidR="00613991" w:rsidRDefault="00613991" w:rsidP="00441378">
      <w:r>
        <w:t>Which physical logical topology does LAN uses?</w:t>
      </w:r>
    </w:p>
    <w:p w:rsidR="00613991" w:rsidRDefault="00613991" w:rsidP="00441378"/>
    <w:bookmarkEnd w:id="8"/>
    <w:p w:rsidR="00613991" w:rsidRDefault="00613991" w:rsidP="00441378"/>
    <w:sectPr w:rsidR="00613991" w:rsidSect="005D14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288A" w:rsidRDefault="001B288A" w:rsidP="00693B64">
      <w:r>
        <w:separator/>
      </w:r>
    </w:p>
  </w:endnote>
  <w:endnote w:type="continuationSeparator" w:id="0">
    <w:p w:rsidR="001B288A" w:rsidRDefault="001B288A" w:rsidP="00693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288A" w:rsidRDefault="001B288A" w:rsidP="00693B64">
      <w:r>
        <w:separator/>
      </w:r>
    </w:p>
  </w:footnote>
  <w:footnote w:type="continuationSeparator" w:id="0">
    <w:p w:rsidR="001B288A" w:rsidRDefault="001B288A" w:rsidP="00693B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1A52"/>
    <w:rsid w:val="00156C95"/>
    <w:rsid w:val="001B288A"/>
    <w:rsid w:val="002E4D12"/>
    <w:rsid w:val="00331AB0"/>
    <w:rsid w:val="004010AB"/>
    <w:rsid w:val="00424DDF"/>
    <w:rsid w:val="00441378"/>
    <w:rsid w:val="005C1A52"/>
    <w:rsid w:val="005D14ED"/>
    <w:rsid w:val="00613991"/>
    <w:rsid w:val="00635E21"/>
    <w:rsid w:val="00693B64"/>
    <w:rsid w:val="00A14E61"/>
    <w:rsid w:val="00FA17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4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1378"/>
    <w:pPr>
      <w:spacing w:before="100" w:beforeAutospacing="1" w:after="100" w:afterAutospacing="1"/>
      <w:jc w:val="left"/>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41378"/>
    <w:rPr>
      <w:b/>
      <w:bCs/>
    </w:rPr>
  </w:style>
  <w:style w:type="paragraph" w:styleId="BalloonText">
    <w:name w:val="Balloon Text"/>
    <w:basedOn w:val="Normal"/>
    <w:link w:val="BalloonTextChar"/>
    <w:uiPriority w:val="99"/>
    <w:semiHidden/>
    <w:unhideWhenUsed/>
    <w:rsid w:val="00441378"/>
    <w:rPr>
      <w:rFonts w:ascii="Tahoma" w:hAnsi="Tahoma" w:cs="Tahoma"/>
      <w:sz w:val="16"/>
      <w:szCs w:val="16"/>
    </w:rPr>
  </w:style>
  <w:style w:type="character" w:customStyle="1" w:styleId="BalloonTextChar">
    <w:name w:val="Balloon Text Char"/>
    <w:basedOn w:val="DefaultParagraphFont"/>
    <w:link w:val="BalloonText"/>
    <w:uiPriority w:val="99"/>
    <w:semiHidden/>
    <w:rsid w:val="00441378"/>
    <w:rPr>
      <w:rFonts w:ascii="Tahoma" w:hAnsi="Tahoma" w:cs="Tahoma"/>
      <w:sz w:val="16"/>
      <w:szCs w:val="16"/>
    </w:rPr>
  </w:style>
  <w:style w:type="character" w:customStyle="1" w:styleId="apple-converted-space">
    <w:name w:val="apple-converted-space"/>
    <w:basedOn w:val="DefaultParagraphFont"/>
    <w:rsid w:val="00441378"/>
  </w:style>
  <w:style w:type="paragraph" w:styleId="Header">
    <w:name w:val="header"/>
    <w:basedOn w:val="Normal"/>
    <w:link w:val="HeaderChar"/>
    <w:uiPriority w:val="99"/>
    <w:unhideWhenUsed/>
    <w:rsid w:val="00693B64"/>
    <w:pPr>
      <w:tabs>
        <w:tab w:val="center" w:pos="4513"/>
        <w:tab w:val="right" w:pos="9026"/>
      </w:tabs>
    </w:pPr>
  </w:style>
  <w:style w:type="character" w:customStyle="1" w:styleId="HeaderChar">
    <w:name w:val="Header Char"/>
    <w:basedOn w:val="DefaultParagraphFont"/>
    <w:link w:val="Header"/>
    <w:uiPriority w:val="99"/>
    <w:rsid w:val="00693B64"/>
  </w:style>
  <w:style w:type="paragraph" w:styleId="Footer">
    <w:name w:val="footer"/>
    <w:basedOn w:val="Normal"/>
    <w:link w:val="FooterChar"/>
    <w:uiPriority w:val="99"/>
    <w:unhideWhenUsed/>
    <w:rsid w:val="00693B64"/>
    <w:pPr>
      <w:tabs>
        <w:tab w:val="center" w:pos="4513"/>
        <w:tab w:val="right" w:pos="9026"/>
      </w:tabs>
    </w:pPr>
  </w:style>
  <w:style w:type="character" w:customStyle="1" w:styleId="FooterChar">
    <w:name w:val="Footer Char"/>
    <w:basedOn w:val="DefaultParagraphFont"/>
    <w:link w:val="Footer"/>
    <w:uiPriority w:val="99"/>
    <w:rsid w:val="00693B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52498">
      <w:bodyDiv w:val="1"/>
      <w:marLeft w:val="0"/>
      <w:marRight w:val="0"/>
      <w:marTop w:val="0"/>
      <w:marBottom w:val="0"/>
      <w:divBdr>
        <w:top w:val="none" w:sz="0" w:space="0" w:color="auto"/>
        <w:left w:val="none" w:sz="0" w:space="0" w:color="auto"/>
        <w:bottom w:val="none" w:sz="0" w:space="0" w:color="auto"/>
        <w:right w:val="none" w:sz="0" w:space="0" w:color="auto"/>
      </w:divBdr>
    </w:div>
    <w:div w:id="84229022">
      <w:bodyDiv w:val="1"/>
      <w:marLeft w:val="0"/>
      <w:marRight w:val="0"/>
      <w:marTop w:val="0"/>
      <w:marBottom w:val="0"/>
      <w:divBdr>
        <w:top w:val="none" w:sz="0" w:space="0" w:color="auto"/>
        <w:left w:val="none" w:sz="0" w:space="0" w:color="auto"/>
        <w:bottom w:val="none" w:sz="0" w:space="0" w:color="auto"/>
        <w:right w:val="none" w:sz="0" w:space="0" w:color="auto"/>
      </w:divBdr>
    </w:div>
    <w:div w:id="576135267">
      <w:bodyDiv w:val="1"/>
      <w:marLeft w:val="0"/>
      <w:marRight w:val="0"/>
      <w:marTop w:val="0"/>
      <w:marBottom w:val="0"/>
      <w:divBdr>
        <w:top w:val="none" w:sz="0" w:space="0" w:color="auto"/>
        <w:left w:val="none" w:sz="0" w:space="0" w:color="auto"/>
        <w:bottom w:val="none" w:sz="0" w:space="0" w:color="auto"/>
        <w:right w:val="none" w:sz="0" w:space="0" w:color="auto"/>
      </w:divBdr>
    </w:div>
    <w:div w:id="684095888">
      <w:bodyDiv w:val="1"/>
      <w:marLeft w:val="0"/>
      <w:marRight w:val="0"/>
      <w:marTop w:val="0"/>
      <w:marBottom w:val="0"/>
      <w:divBdr>
        <w:top w:val="none" w:sz="0" w:space="0" w:color="auto"/>
        <w:left w:val="none" w:sz="0" w:space="0" w:color="auto"/>
        <w:bottom w:val="none" w:sz="0" w:space="0" w:color="auto"/>
        <w:right w:val="none" w:sz="0" w:space="0" w:color="auto"/>
      </w:divBdr>
    </w:div>
    <w:div w:id="1024403155">
      <w:bodyDiv w:val="1"/>
      <w:marLeft w:val="0"/>
      <w:marRight w:val="0"/>
      <w:marTop w:val="0"/>
      <w:marBottom w:val="0"/>
      <w:divBdr>
        <w:top w:val="none" w:sz="0" w:space="0" w:color="auto"/>
        <w:left w:val="none" w:sz="0" w:space="0" w:color="auto"/>
        <w:bottom w:val="none" w:sz="0" w:space="0" w:color="auto"/>
        <w:right w:val="none" w:sz="0" w:space="0" w:color="auto"/>
      </w:divBdr>
    </w:div>
    <w:div w:id="1163471547">
      <w:bodyDiv w:val="1"/>
      <w:marLeft w:val="0"/>
      <w:marRight w:val="0"/>
      <w:marTop w:val="0"/>
      <w:marBottom w:val="0"/>
      <w:divBdr>
        <w:top w:val="none" w:sz="0" w:space="0" w:color="auto"/>
        <w:left w:val="none" w:sz="0" w:space="0" w:color="auto"/>
        <w:bottom w:val="none" w:sz="0" w:space="0" w:color="auto"/>
        <w:right w:val="none" w:sz="0" w:space="0" w:color="auto"/>
      </w:divBdr>
    </w:div>
    <w:div w:id="1229927080">
      <w:bodyDiv w:val="1"/>
      <w:marLeft w:val="0"/>
      <w:marRight w:val="0"/>
      <w:marTop w:val="0"/>
      <w:marBottom w:val="0"/>
      <w:divBdr>
        <w:top w:val="none" w:sz="0" w:space="0" w:color="auto"/>
        <w:left w:val="none" w:sz="0" w:space="0" w:color="auto"/>
        <w:bottom w:val="none" w:sz="0" w:space="0" w:color="auto"/>
        <w:right w:val="none" w:sz="0" w:space="0" w:color="auto"/>
      </w:divBdr>
    </w:div>
    <w:div w:id="1386567632">
      <w:bodyDiv w:val="1"/>
      <w:marLeft w:val="0"/>
      <w:marRight w:val="0"/>
      <w:marTop w:val="0"/>
      <w:marBottom w:val="0"/>
      <w:divBdr>
        <w:top w:val="none" w:sz="0" w:space="0" w:color="auto"/>
        <w:left w:val="none" w:sz="0" w:space="0" w:color="auto"/>
        <w:bottom w:val="none" w:sz="0" w:space="0" w:color="auto"/>
        <w:right w:val="none" w:sz="0" w:space="0" w:color="auto"/>
      </w:divBdr>
    </w:div>
    <w:div w:id="1393768189">
      <w:bodyDiv w:val="1"/>
      <w:marLeft w:val="0"/>
      <w:marRight w:val="0"/>
      <w:marTop w:val="0"/>
      <w:marBottom w:val="0"/>
      <w:divBdr>
        <w:top w:val="none" w:sz="0" w:space="0" w:color="auto"/>
        <w:left w:val="none" w:sz="0" w:space="0" w:color="auto"/>
        <w:bottom w:val="none" w:sz="0" w:space="0" w:color="auto"/>
        <w:right w:val="none" w:sz="0" w:space="0" w:color="auto"/>
      </w:divBdr>
    </w:div>
    <w:div w:id="1487626195">
      <w:bodyDiv w:val="1"/>
      <w:marLeft w:val="0"/>
      <w:marRight w:val="0"/>
      <w:marTop w:val="0"/>
      <w:marBottom w:val="0"/>
      <w:divBdr>
        <w:top w:val="none" w:sz="0" w:space="0" w:color="auto"/>
        <w:left w:val="none" w:sz="0" w:space="0" w:color="auto"/>
        <w:bottom w:val="none" w:sz="0" w:space="0" w:color="auto"/>
        <w:right w:val="none" w:sz="0" w:space="0" w:color="auto"/>
      </w:divBdr>
    </w:div>
    <w:div w:id="1594778679">
      <w:bodyDiv w:val="1"/>
      <w:marLeft w:val="0"/>
      <w:marRight w:val="0"/>
      <w:marTop w:val="0"/>
      <w:marBottom w:val="0"/>
      <w:divBdr>
        <w:top w:val="none" w:sz="0" w:space="0" w:color="auto"/>
        <w:left w:val="none" w:sz="0" w:space="0" w:color="auto"/>
        <w:bottom w:val="none" w:sz="0" w:space="0" w:color="auto"/>
        <w:right w:val="none" w:sz="0" w:space="0" w:color="auto"/>
      </w:divBdr>
    </w:div>
    <w:div w:id="1886914970">
      <w:bodyDiv w:val="1"/>
      <w:marLeft w:val="0"/>
      <w:marRight w:val="0"/>
      <w:marTop w:val="0"/>
      <w:marBottom w:val="0"/>
      <w:divBdr>
        <w:top w:val="none" w:sz="0" w:space="0" w:color="auto"/>
        <w:left w:val="none" w:sz="0" w:space="0" w:color="auto"/>
        <w:bottom w:val="none" w:sz="0" w:space="0" w:color="auto"/>
        <w:right w:val="none" w:sz="0" w:space="0" w:color="auto"/>
      </w:divBdr>
    </w:div>
    <w:div w:id="191628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THAPAR UNIVERSITY</Company>
  <LinksUpToDate>false</LinksUpToDate>
  <CharactersWithSpaces>8172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simar</dc:creator>
  <cp:keywords/>
  <dc:description/>
  <cp:lastModifiedBy>simar</cp:lastModifiedBy>
  <cp:revision>12</cp:revision>
  <dcterms:created xsi:type="dcterms:W3CDTF">2011-10-10T06:25:00Z</dcterms:created>
  <dcterms:modified xsi:type="dcterms:W3CDTF">2011-10-10T09:52:00Z</dcterms:modified>
</cp:coreProperties>
</file>